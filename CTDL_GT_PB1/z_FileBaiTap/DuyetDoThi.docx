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ĐỒ THỊ CƠ BẢN</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Chuyển danh sách cạnh sang danh sách kề</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Chuyển từ danh sách kề sang danh sách cạnh</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Biểu diễn đồ thị có hướng</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DFS trên đồ thị có hướng</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BFS trên đồ thị có hướng</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Liệt kê cầu</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 Đường đi và chu trình Euler với đồ thị có hướng</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Chu trình Euler trên đồ thị có hướng</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 Ma trận kề sang danh sách kề</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Danh sách kề sang ma trận kề</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DFS trên đồ thị có hướng</w:t>
              <w:tab/>
              <w:t xml:space="preserve">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BFS trên đồ thị có hướng</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Đường đi DFS trên đồ thị có hướng</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Đường đi BFS trên đồ thị có hướng</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Kiểm tra đường đi</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Đường đi DFS trên đồ thị vô hướng</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Đường đi BFS trên đồ thị vô hướng</w:t>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Đếm số thành phần liên thông</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Tìm số thành phần liên thông với BFS</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Kiểm tra tính liên thông mạnh</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Liệt kê đỉnh trụ</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Kiểm tra chu trình trên đồ thị vô hướng</w:t>
              <w:tab/>
              <w:t xml:space="preserve">16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Kiểm tra chu trình sử dụng DSU</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Chu trình trên đồ thị có hướng với DFS</w:t>
              <w:tab/>
              <w:t xml:space="preserve">17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25. Kiểm tra chu trình trên đồ thị có hướng</w:t>
              <w:tab/>
              <w:t xml:space="preserve">17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26. Kiểm tra đồ thị có phải là cây không</w:t>
              <w:tab/>
              <w:t xml:space="preserve">18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27. Số lượng hòn đảo</w:t>
              <w:tab/>
              <w:t xml:space="preserve">19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28. Kết bạn</w:t>
              <w:tab/>
              <w:t xml:space="preserve">20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29. Tô màu đồ thị</w:t>
              <w:tab/>
              <w:t xml:space="preserve">21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30. Đường đi Hamilton</w:t>
              <w:tab/>
              <w:t xml:space="preserve">23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31. Đồ thị hai phía</w:t>
              <w:tab/>
              <w:t xml:space="preserve">24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32. Mạng xã hội</w:t>
              <w:tab/>
              <w:t xml:space="preserve">25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33. Đếm ao</w:t>
              <w:tab/>
              <w:t xml:space="preserve">26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34. Họp mặt</w:t>
              <w:tab/>
              <w:t xml:space="preserve">27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Chuyển danh sách cạnh sang danh sách kề</w:t>
      </w:r>
    </w:p>
    <w:p w:rsidR="00000000" w:rsidDel="00000000" w:rsidP="00000000" w:rsidRDefault="00000000" w:rsidRPr="00000000" w14:paraId="0000003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chương trình thực hiện chuyển đổi biểu diễn đồ thị dưới dạng danh sách kề.</w:t>
      </w:r>
    </w:p>
    <w:p w:rsidR="00000000" w:rsidDel="00000000" w:rsidP="00000000" w:rsidRDefault="00000000" w:rsidRPr="00000000" w14:paraId="0000003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3B">
      <w:pPr>
        <w:numPr>
          <w:ilvl w:val="0"/>
          <w:numId w:val="1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3C">
      <w:pPr>
        <w:numPr>
          <w:ilvl w:val="0"/>
          <w:numId w:val="1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rsidR="00000000" w:rsidDel="00000000" w:rsidP="00000000" w:rsidRDefault="00000000" w:rsidRPr="00000000" w14:paraId="0000003D">
      <w:pPr>
        <w:numPr>
          <w:ilvl w:val="0"/>
          <w:numId w:val="14"/>
        </w:numPr>
        <w:spacing w:after="280" w:before="0" w:line="240" w:lineRule="auto"/>
        <w:ind w:left="720" w:hanging="360"/>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3E">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3F">
      <w:pPr>
        <w:numPr>
          <w:ilvl w:val="0"/>
          <w:numId w:val="1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kề của các đỉnh tương ứng theo khuôn dạng của ví dụ dưới đây. Các đỉnh trong danh sách in ra theo thứ tự tăng dần.</w:t>
      </w:r>
    </w:p>
    <w:p w:rsidR="00000000" w:rsidDel="00000000" w:rsidP="00000000" w:rsidRDefault="00000000" w:rsidRPr="00000000" w14:paraId="00000040">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
        <w:tblW w:w="9330.0" w:type="dxa"/>
        <w:jc w:val="left"/>
        <w:tblInd w:w="375.0" w:type="dxa"/>
        <w:tblLayout w:type="fixed"/>
        <w:tblLook w:val="0400"/>
      </w:tblPr>
      <w:tblGrid>
        <w:gridCol w:w="6705"/>
        <w:gridCol w:w="2625"/>
        <w:tblGridChange w:id="0">
          <w:tblGrid>
            <w:gridCol w:w="6705"/>
            <w:gridCol w:w="26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42">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3">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44">
            <w:pPr>
              <w:spacing w:after="280" w:line="240" w:lineRule="auto"/>
              <w:jc w:val="both"/>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04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46">
            <w:pPr>
              <w:spacing w:after="280" w:line="240" w:lineRule="auto"/>
              <w:jc w:val="both"/>
              <w:rPr>
                <w:color w:val="1f1f1f"/>
                <w:sz w:val="26"/>
                <w:szCs w:val="26"/>
              </w:rPr>
            </w:pPr>
            <w:r w:rsidDel="00000000" w:rsidR="00000000" w:rsidRPr="00000000">
              <w:rPr>
                <w:color w:val="1f1f1f"/>
                <w:sz w:val="26"/>
                <w:szCs w:val="26"/>
                <w:rtl w:val="0"/>
              </w:rPr>
              <w:t xml:space="preserve">1  3 </w:t>
            </w:r>
          </w:p>
          <w:p w:rsidR="00000000" w:rsidDel="00000000" w:rsidP="00000000" w:rsidRDefault="00000000" w:rsidRPr="00000000" w14:paraId="00000047">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48">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4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4A">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4B">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04C">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04D">
            <w:pPr>
              <w:spacing w:line="240" w:lineRule="auto"/>
              <w:jc w:val="both"/>
              <w:rPr>
                <w:color w:val="1f1f1f"/>
                <w:sz w:val="26"/>
                <w:szCs w:val="26"/>
              </w:rPr>
            </w:pPr>
            <w:r w:rsidDel="00000000" w:rsidR="00000000" w:rsidRPr="00000000">
              <w:rPr>
                <w:color w:val="1f1f1f"/>
                <w:sz w:val="26"/>
                <w:szCs w:val="26"/>
                <w:rtl w:val="0"/>
              </w:rPr>
              <w:t xml:space="preserve">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4E">
            <w:pPr>
              <w:spacing w:after="280" w:line="240" w:lineRule="auto"/>
              <w:jc w:val="both"/>
              <w:rPr>
                <w:color w:val="1f1f1f"/>
                <w:sz w:val="26"/>
                <w:szCs w:val="26"/>
              </w:rPr>
            </w:pPr>
            <w:r w:rsidDel="00000000" w:rsidR="00000000" w:rsidRPr="00000000">
              <w:rPr>
                <w:color w:val="1f1f1f"/>
                <w:sz w:val="26"/>
                <w:szCs w:val="26"/>
                <w:rtl w:val="0"/>
              </w:rPr>
              <w:t xml:space="preserve">1: 2 3</w:t>
            </w:r>
          </w:p>
          <w:p w:rsidR="00000000" w:rsidDel="00000000" w:rsidP="00000000" w:rsidRDefault="00000000" w:rsidRPr="00000000" w14:paraId="0000004F">
            <w:pPr>
              <w:spacing w:after="280" w:line="240" w:lineRule="auto"/>
              <w:jc w:val="both"/>
              <w:rPr>
                <w:color w:val="1f1f1f"/>
                <w:sz w:val="26"/>
                <w:szCs w:val="26"/>
              </w:rPr>
            </w:pPr>
            <w:r w:rsidDel="00000000" w:rsidR="00000000" w:rsidRPr="00000000">
              <w:rPr>
                <w:color w:val="1f1f1f"/>
                <w:sz w:val="26"/>
                <w:szCs w:val="26"/>
                <w:rtl w:val="0"/>
              </w:rPr>
              <w:t xml:space="preserve">2: 1 3 5</w:t>
            </w:r>
          </w:p>
          <w:p w:rsidR="00000000" w:rsidDel="00000000" w:rsidP="00000000" w:rsidRDefault="00000000" w:rsidRPr="00000000" w14:paraId="00000050">
            <w:pPr>
              <w:spacing w:after="280" w:line="240" w:lineRule="auto"/>
              <w:jc w:val="both"/>
              <w:rPr>
                <w:color w:val="1f1f1f"/>
                <w:sz w:val="26"/>
                <w:szCs w:val="26"/>
              </w:rPr>
            </w:pPr>
            <w:r w:rsidDel="00000000" w:rsidR="00000000" w:rsidRPr="00000000">
              <w:rPr>
                <w:color w:val="1f1f1f"/>
                <w:sz w:val="26"/>
                <w:szCs w:val="26"/>
                <w:rtl w:val="0"/>
              </w:rPr>
              <w:t xml:space="preserve">3: 1 2 4 5</w:t>
            </w:r>
          </w:p>
          <w:p w:rsidR="00000000" w:rsidDel="00000000" w:rsidP="00000000" w:rsidRDefault="00000000" w:rsidRPr="00000000" w14:paraId="00000051">
            <w:pPr>
              <w:spacing w:after="280" w:line="240" w:lineRule="auto"/>
              <w:jc w:val="both"/>
              <w:rPr>
                <w:color w:val="1f1f1f"/>
                <w:sz w:val="26"/>
                <w:szCs w:val="26"/>
              </w:rPr>
            </w:pPr>
            <w:r w:rsidDel="00000000" w:rsidR="00000000" w:rsidRPr="00000000">
              <w:rPr>
                <w:color w:val="1f1f1f"/>
                <w:sz w:val="26"/>
                <w:szCs w:val="26"/>
                <w:rtl w:val="0"/>
              </w:rPr>
              <w:t xml:space="preserve">4: 3 5 6</w:t>
            </w:r>
          </w:p>
          <w:p w:rsidR="00000000" w:rsidDel="00000000" w:rsidP="00000000" w:rsidRDefault="00000000" w:rsidRPr="00000000" w14:paraId="00000052">
            <w:pPr>
              <w:spacing w:after="280" w:line="240" w:lineRule="auto"/>
              <w:jc w:val="both"/>
              <w:rPr>
                <w:color w:val="1f1f1f"/>
                <w:sz w:val="26"/>
                <w:szCs w:val="26"/>
              </w:rPr>
            </w:pPr>
            <w:r w:rsidDel="00000000" w:rsidR="00000000" w:rsidRPr="00000000">
              <w:rPr>
                <w:color w:val="1f1f1f"/>
                <w:sz w:val="26"/>
                <w:szCs w:val="26"/>
                <w:rtl w:val="0"/>
              </w:rPr>
              <w:t xml:space="preserve">5: 2 3 4 6</w:t>
            </w:r>
          </w:p>
          <w:p w:rsidR="00000000" w:rsidDel="00000000" w:rsidP="00000000" w:rsidRDefault="00000000" w:rsidRPr="00000000" w14:paraId="00000053">
            <w:pPr>
              <w:spacing w:line="240" w:lineRule="auto"/>
              <w:jc w:val="both"/>
              <w:rPr>
                <w:color w:val="1f1f1f"/>
                <w:sz w:val="26"/>
                <w:szCs w:val="26"/>
              </w:rPr>
            </w:pPr>
            <w:r w:rsidDel="00000000" w:rsidR="00000000" w:rsidRPr="00000000">
              <w:rPr>
                <w:color w:val="1f1f1f"/>
                <w:sz w:val="26"/>
                <w:szCs w:val="26"/>
                <w:rtl w:val="0"/>
              </w:rPr>
              <w:t xml:space="preserve">6: 4 5</w:t>
            </w:r>
          </w:p>
        </w:tc>
      </w:tr>
    </w:tbl>
    <w:p w:rsidR="00000000" w:rsidDel="00000000" w:rsidP="00000000" w:rsidRDefault="00000000" w:rsidRPr="00000000" w14:paraId="00000054">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55">
      <w:pPr>
        <w:rPr>
          <w:sz w:val="26"/>
          <w:szCs w:val="26"/>
        </w:rPr>
      </w:pPr>
      <w:r w:rsidDel="00000000" w:rsidR="00000000" w:rsidRPr="00000000">
        <w:rPr>
          <w:sz w:val="26"/>
          <w:szCs w:val="26"/>
          <w:rtl w:val="0"/>
        </w:rPr>
        <w:t xml:space="preserve">Source code : </w:t>
      </w:r>
      <w:hyperlink r:id="rId7">
        <w:r w:rsidDel="00000000" w:rsidR="00000000" w:rsidRPr="00000000">
          <w:rPr>
            <w:color w:val="0563c1"/>
            <w:sz w:val="26"/>
            <w:szCs w:val="26"/>
            <w:u w:val="single"/>
            <w:rtl w:val="0"/>
          </w:rPr>
          <w:t xml:space="preserve">https://ideone.com/6FXxo5</w:t>
        </w:r>
      </w:hyperlink>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Chuyển từ danh sách kề sang danh sách cạnh</w:t>
      </w:r>
    </w:p>
    <w:p w:rsidR="00000000" w:rsidDel="00000000" w:rsidP="00000000" w:rsidRDefault="00000000" w:rsidRPr="00000000" w14:paraId="00000057">
      <w:pPr>
        <w:spacing w:after="280" w:line="240" w:lineRule="auto"/>
        <w:jc w:val="both"/>
        <w:rPr>
          <w:color w:val="1f1f1f"/>
          <w:sz w:val="26"/>
          <w:szCs w:val="26"/>
        </w:rPr>
      </w:pPr>
      <w:r w:rsidDel="00000000" w:rsidR="00000000" w:rsidRPr="00000000">
        <w:rPr>
          <w:color w:val="1f1f1f"/>
          <w:sz w:val="26"/>
          <w:szCs w:val="26"/>
          <w:rtl w:val="0"/>
        </w:rPr>
        <w:t xml:space="preserve">Cho đơn đồ thị G vô hướng liên thông được mô tả bởi danh sách kề. Hãy in ra danh sách cạnh tương ứng của G.</w:t>
      </w:r>
    </w:p>
    <w:p w:rsidR="00000000" w:rsidDel="00000000" w:rsidP="00000000" w:rsidRDefault="00000000" w:rsidRPr="00000000" w14:paraId="00000058">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59">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ghi số N là số đỉnh (1&lt;N&lt;50)</w:t>
      </w:r>
    </w:p>
    <w:p w:rsidR="00000000" w:rsidDel="00000000" w:rsidP="00000000" w:rsidRDefault="00000000" w:rsidRPr="00000000" w14:paraId="0000005A">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N dòng tiếp theo mỗi dòng ghi 1 danh sách kề lần lượt theo thứ tự từ đỉnh 1 đến đỉnh N</w:t>
      </w:r>
    </w:p>
    <w:p w:rsidR="00000000" w:rsidDel="00000000" w:rsidP="00000000" w:rsidRDefault="00000000" w:rsidRPr="00000000" w14:paraId="0000005B">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Ghi ra lần lượt từng cạnh của đồ thị theo thứ tự tăng dần.</w:t>
      </w:r>
    </w:p>
    <w:p w:rsidR="00000000" w:rsidDel="00000000" w:rsidP="00000000" w:rsidRDefault="00000000" w:rsidRPr="00000000" w14:paraId="0000005C">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5E">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5F">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60">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61">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62">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63">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6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65">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66">
            <w:pPr>
              <w:spacing w:line="240" w:lineRule="auto"/>
              <w:rPr>
                <w:color w:val="1f1f1f"/>
                <w:sz w:val="26"/>
                <w:szCs w:val="26"/>
              </w:rPr>
            </w:pPr>
            <w:r w:rsidDel="00000000" w:rsidR="00000000" w:rsidRPr="00000000">
              <w:rPr>
                <w:color w:val="1f1f1f"/>
                <w:sz w:val="26"/>
                <w:szCs w:val="26"/>
                <w:rtl w:val="0"/>
              </w:rPr>
              <w:t xml:space="preserve">2 3</w:t>
            </w:r>
          </w:p>
        </w:tc>
      </w:tr>
    </w:tbl>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Source code : </w:t>
      </w:r>
      <w:hyperlink r:id="rId8">
        <w:r w:rsidDel="00000000" w:rsidR="00000000" w:rsidRPr="00000000">
          <w:rPr>
            <w:color w:val="0563c1"/>
            <w:sz w:val="26"/>
            <w:szCs w:val="26"/>
            <w:u w:val="single"/>
            <w:rtl w:val="0"/>
          </w:rPr>
          <w:t xml:space="preserve">https://ideone.com/NK0iUw</w:t>
        </w:r>
      </w:hyperlink>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Biểu diễn đồ thị có hướng</w:t>
      </w:r>
    </w:p>
    <w:p w:rsidR="00000000" w:rsidDel="00000000" w:rsidP="00000000" w:rsidRDefault="00000000" w:rsidRPr="00000000" w14:paraId="0000006A">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chương trình thực hiện chuyển đổi biểu diễn đồ thị dưới dạng danh sách kề.</w:t>
      </w:r>
    </w:p>
    <w:p w:rsidR="00000000" w:rsidDel="00000000" w:rsidP="00000000" w:rsidRDefault="00000000" w:rsidRPr="00000000" w14:paraId="0000006B">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6C">
      <w:pPr>
        <w:numPr>
          <w:ilvl w:val="0"/>
          <w:numId w:val="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6D">
      <w:pPr>
        <w:numPr>
          <w:ilvl w:val="0"/>
          <w:numId w:val="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rsidR="00000000" w:rsidDel="00000000" w:rsidP="00000000" w:rsidRDefault="00000000" w:rsidRPr="00000000" w14:paraId="0000006E">
      <w:pPr>
        <w:numPr>
          <w:ilvl w:val="0"/>
          <w:numId w:val="1"/>
        </w:numPr>
        <w:spacing w:after="280" w:before="0" w:line="240" w:lineRule="auto"/>
        <w:ind w:left="720" w:hanging="360"/>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6F">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70">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kề của các đỉnh tương ứng theo khuôn dạng của ví dụ dưới đây. Các đỉnh trong danh sách in ra theo thứ tự tăng dần.</w:t>
      </w:r>
    </w:p>
    <w:p w:rsidR="00000000" w:rsidDel="00000000" w:rsidP="00000000" w:rsidRDefault="00000000" w:rsidRPr="00000000" w14:paraId="00000071">
      <w:pPr>
        <w:spacing w:after="280" w:before="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072">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3"/>
        <w:tblW w:w="9555.0" w:type="dxa"/>
        <w:jc w:val="left"/>
        <w:tblInd w:w="150.0" w:type="dxa"/>
        <w:tblLayout w:type="fixed"/>
        <w:tblLook w:val="0400"/>
      </w:tblPr>
      <w:tblGrid>
        <w:gridCol w:w="6075"/>
        <w:gridCol w:w="3480"/>
        <w:tblGridChange w:id="0">
          <w:tblGrid>
            <w:gridCol w:w="6075"/>
            <w:gridCol w:w="34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74">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5">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76">
            <w:pPr>
              <w:spacing w:after="280" w:line="240" w:lineRule="auto"/>
              <w:jc w:val="both"/>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077">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78">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79">
            <w:pPr>
              <w:spacing w:after="280" w:line="240" w:lineRule="auto"/>
              <w:jc w:val="both"/>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07A">
            <w:pPr>
              <w:spacing w:after="280" w:line="240" w:lineRule="auto"/>
              <w:jc w:val="both"/>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07B">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7C">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07D">
            <w:pPr>
              <w:spacing w:after="280" w:line="240" w:lineRule="auto"/>
              <w:jc w:val="both"/>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07E">
            <w:pPr>
              <w:spacing w:after="280" w:line="240" w:lineRule="auto"/>
              <w:jc w:val="both"/>
              <w:rPr>
                <w:color w:val="1f1f1f"/>
                <w:sz w:val="26"/>
                <w:szCs w:val="26"/>
              </w:rPr>
            </w:pPr>
            <w:r w:rsidDel="00000000" w:rsidR="00000000" w:rsidRPr="00000000">
              <w:rPr>
                <w:color w:val="1f1f1f"/>
                <w:sz w:val="26"/>
                <w:szCs w:val="26"/>
                <w:rtl w:val="0"/>
              </w:rPr>
              <w:t xml:space="preserve">5  6</w:t>
            </w:r>
          </w:p>
          <w:p w:rsidR="00000000" w:rsidDel="00000000" w:rsidP="00000000" w:rsidRDefault="00000000" w:rsidRPr="00000000" w14:paraId="0000007F">
            <w:pPr>
              <w:spacing w:line="240" w:lineRule="auto"/>
              <w:jc w:val="both"/>
              <w:rPr>
                <w:color w:val="1f1f1f"/>
                <w:sz w:val="26"/>
                <w:szCs w:val="26"/>
              </w:rPr>
            </w:pPr>
            <w:r w:rsidDel="00000000" w:rsidR="00000000" w:rsidRPr="00000000">
              <w:rPr>
                <w:color w:val="1f1f1f"/>
                <w:sz w:val="26"/>
                <w:szCs w:val="26"/>
                <w:rtl w:val="0"/>
              </w:rPr>
              <w:t xml:space="preserve">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80">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81">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82">
            <w:pPr>
              <w:spacing w:after="280" w:line="240" w:lineRule="auto"/>
              <w:jc w:val="both"/>
              <w:rPr>
                <w:color w:val="1f1f1f"/>
                <w:sz w:val="26"/>
                <w:szCs w:val="26"/>
              </w:rPr>
            </w:pPr>
            <w:r w:rsidDel="00000000" w:rsidR="00000000" w:rsidRPr="00000000">
              <w:rPr>
                <w:color w:val="1f1f1f"/>
                <w:sz w:val="26"/>
                <w:szCs w:val="26"/>
                <w:rtl w:val="0"/>
              </w:rPr>
              <w:t xml:space="preserve">3: 1 2 5</w:t>
            </w:r>
          </w:p>
          <w:p w:rsidR="00000000" w:rsidDel="00000000" w:rsidP="00000000" w:rsidRDefault="00000000" w:rsidRPr="00000000" w14:paraId="00000083">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084">
            <w:pPr>
              <w:spacing w:after="280" w:line="240" w:lineRule="auto"/>
              <w:jc w:val="both"/>
              <w:rPr>
                <w:color w:val="1f1f1f"/>
                <w:sz w:val="26"/>
                <w:szCs w:val="26"/>
              </w:rPr>
            </w:pPr>
            <w:r w:rsidDel="00000000" w:rsidR="00000000" w:rsidRPr="00000000">
              <w:rPr>
                <w:color w:val="1f1f1f"/>
                <w:sz w:val="26"/>
                <w:szCs w:val="26"/>
                <w:rtl w:val="0"/>
              </w:rPr>
              <w:t xml:space="preserve">5: 4 6</w:t>
            </w:r>
          </w:p>
          <w:p w:rsidR="00000000" w:rsidDel="00000000" w:rsidP="00000000" w:rsidRDefault="00000000" w:rsidRPr="00000000" w14:paraId="00000085">
            <w:pPr>
              <w:spacing w:line="240" w:lineRule="auto"/>
              <w:jc w:val="both"/>
              <w:rPr>
                <w:color w:val="1f1f1f"/>
                <w:sz w:val="26"/>
                <w:szCs w:val="26"/>
              </w:rPr>
            </w:pPr>
            <w:r w:rsidDel="00000000" w:rsidR="00000000" w:rsidRPr="00000000">
              <w:rPr>
                <w:color w:val="1f1f1f"/>
                <w:sz w:val="26"/>
                <w:szCs w:val="26"/>
                <w:rtl w:val="0"/>
              </w:rPr>
              <w:t xml:space="preserve">6: 4</w:t>
            </w:r>
          </w:p>
        </w:tc>
      </w:tr>
    </w:tbl>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pPr>
      <w:r w:rsidDel="00000000" w:rsidR="00000000" w:rsidRPr="00000000">
        <w:rPr>
          <w:sz w:val="26"/>
          <w:szCs w:val="26"/>
          <w:rtl w:val="0"/>
        </w:rPr>
        <w:t xml:space="preserve">Source code : </w:t>
      </w:r>
      <w:hyperlink r:id="rId9">
        <w:r w:rsidDel="00000000" w:rsidR="00000000" w:rsidRPr="00000000">
          <w:rPr>
            <w:color w:val="0563c1"/>
            <w:sz w:val="26"/>
            <w:szCs w:val="26"/>
            <w:u w:val="single"/>
            <w:rtl w:val="0"/>
          </w:rPr>
          <w:t xml:space="preserve">https://ideone.com/eZiyU7</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4. DFS trên đồ thị có hướng</w:t>
      </w:r>
    </w:p>
    <w:p w:rsidR="00000000" w:rsidDel="00000000" w:rsidP="00000000" w:rsidRDefault="00000000" w:rsidRPr="00000000" w14:paraId="0000008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viết thuật toán duyệt theo chiều sâu bắt đầu tại đỉnh uÎV (DFS(u)=?)</w:t>
      </w:r>
    </w:p>
    <w:p w:rsidR="00000000" w:rsidDel="00000000" w:rsidP="00000000" w:rsidRDefault="00000000" w:rsidRPr="00000000" w14:paraId="0000008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8B">
      <w:pPr>
        <w:numPr>
          <w:ilvl w:val="0"/>
          <w:numId w:val="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8C">
      <w:pPr>
        <w:numPr>
          <w:ilvl w:val="0"/>
          <w:numId w:val="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+1 dòng: dòng đầu tiên đưa vào ba số |V|, |E| tương ứng với số đỉnh và số cạnh của đồ thị, và u là đỉnh xuất phát; |E| dòng tiếp theo đưa vào các bộ đôi uÎV, vÎV tương ứng với một cạnh của đồ thị.</w:t>
      </w:r>
    </w:p>
    <w:p w:rsidR="00000000" w:rsidDel="00000000" w:rsidP="00000000" w:rsidRDefault="00000000" w:rsidRPr="00000000" w14:paraId="0000008D">
      <w:pPr>
        <w:numPr>
          <w:ilvl w:val="0"/>
          <w:numId w:val="4"/>
        </w:numPr>
        <w:spacing w:after="280" w:before="0" w:line="240" w:lineRule="auto"/>
        <w:ind w:left="720" w:hanging="360"/>
        <w:rPr>
          <w:color w:val="1f1f1f"/>
          <w:sz w:val="26"/>
          <w:szCs w:val="26"/>
        </w:rPr>
      </w:pPr>
      <w:sdt>
        <w:sdtPr>
          <w:tag w:val="goog_rdk_4"/>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8E">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8F">
      <w:pPr>
        <w:numPr>
          <w:ilvl w:val="0"/>
          <w:numId w:val="6"/>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được duyệt theo thuật toán DFS(u) của mỗi test theo khuôn dạng của ví dụ dưới đây.</w:t>
      </w:r>
    </w:p>
    <w:p w:rsidR="00000000" w:rsidDel="00000000" w:rsidP="00000000" w:rsidRDefault="00000000" w:rsidRPr="00000000" w14:paraId="00000090">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4"/>
        <w:tblW w:w="10170.0" w:type="dxa"/>
        <w:jc w:val="left"/>
        <w:tblInd w:w="-465.0" w:type="dxa"/>
        <w:tblLayout w:type="fixed"/>
        <w:tblLook w:val="0400"/>
      </w:tblPr>
      <w:tblGrid>
        <w:gridCol w:w="6975"/>
        <w:gridCol w:w="3195"/>
        <w:tblGridChange w:id="0">
          <w:tblGrid>
            <w:gridCol w:w="6975"/>
            <w:gridCol w:w="31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2">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3">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94">
            <w:pPr>
              <w:spacing w:after="280" w:line="240" w:lineRule="auto"/>
              <w:jc w:val="both"/>
              <w:rPr>
                <w:color w:val="1f1f1f"/>
                <w:sz w:val="26"/>
                <w:szCs w:val="26"/>
              </w:rPr>
            </w:pPr>
            <w:r w:rsidDel="00000000" w:rsidR="00000000" w:rsidRPr="00000000">
              <w:rPr>
                <w:color w:val="1f1f1f"/>
                <w:sz w:val="26"/>
                <w:szCs w:val="26"/>
                <w:rtl w:val="0"/>
              </w:rPr>
              <w:t xml:space="preserve">6 9 5</w:t>
            </w:r>
          </w:p>
          <w:p w:rsidR="00000000" w:rsidDel="00000000" w:rsidP="00000000" w:rsidRDefault="00000000" w:rsidRPr="00000000" w14:paraId="0000009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96">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97">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98">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9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9A">
            <w:pPr>
              <w:spacing w:after="280" w:line="240" w:lineRule="auto"/>
              <w:jc w:val="both"/>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09B">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09C">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09D">
            <w:pPr>
              <w:spacing w:line="240" w:lineRule="auto"/>
              <w:jc w:val="both"/>
              <w:rPr>
                <w:color w:val="1f1f1f"/>
                <w:sz w:val="26"/>
                <w:szCs w:val="26"/>
              </w:rPr>
            </w:pPr>
            <w:r w:rsidDel="00000000" w:rsidR="00000000" w:rsidRPr="00000000">
              <w:rPr>
                <w:color w:val="1f1f1f"/>
                <w:sz w:val="26"/>
                <w:szCs w:val="26"/>
                <w:rtl w:val="0"/>
              </w:rPr>
              <w:t xml:space="preserve">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9E">
            <w:pPr>
              <w:spacing w:line="240" w:lineRule="auto"/>
              <w:jc w:val="both"/>
              <w:rPr>
                <w:color w:val="1f1f1f"/>
                <w:sz w:val="26"/>
                <w:szCs w:val="26"/>
              </w:rPr>
            </w:pPr>
            <w:r w:rsidDel="00000000" w:rsidR="00000000" w:rsidRPr="00000000">
              <w:rPr>
                <w:color w:val="1f1f1f"/>
                <w:sz w:val="26"/>
                <w:szCs w:val="26"/>
                <w:rtl w:val="0"/>
              </w:rPr>
              <w:t xml:space="preserve">5 3 1 2 4 6</w:t>
            </w:r>
          </w:p>
        </w:tc>
      </w:tr>
    </w:tbl>
    <w:p w:rsidR="00000000" w:rsidDel="00000000" w:rsidP="00000000" w:rsidRDefault="00000000" w:rsidRPr="00000000" w14:paraId="0000009F">
      <w:pPr>
        <w:rPr>
          <w:sz w:val="26"/>
          <w:szCs w:val="26"/>
        </w:rPr>
      </w:pPr>
      <w:r w:rsidDel="00000000" w:rsidR="00000000" w:rsidRPr="00000000">
        <w:rPr>
          <w:sz w:val="26"/>
          <w:szCs w:val="26"/>
          <w:rtl w:val="0"/>
        </w:rPr>
        <w:t xml:space="preserve">Source code : </w:t>
      </w:r>
      <w:hyperlink r:id="rId10">
        <w:r w:rsidDel="00000000" w:rsidR="00000000" w:rsidRPr="00000000">
          <w:rPr>
            <w:color w:val="0563c1"/>
            <w:sz w:val="26"/>
            <w:szCs w:val="26"/>
            <w:u w:val="single"/>
            <w:rtl w:val="0"/>
          </w:rPr>
          <w:t xml:space="preserve">https://ideone.com/MdTPyh</w:t>
        </w:r>
      </w:hyperlink>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Bài 5. BFS trên đồ thị có hướng</w:t>
      </w:r>
    </w:p>
    <w:p w:rsidR="00000000" w:rsidDel="00000000" w:rsidP="00000000" w:rsidRDefault="00000000" w:rsidRPr="00000000" w14:paraId="000000A2">
      <w:pPr>
        <w:spacing w:after="280" w:line="240" w:lineRule="auto"/>
        <w:rPr>
          <w:color w:val="1f1f1f"/>
          <w:sz w:val="26"/>
          <w:szCs w:val="26"/>
        </w:rPr>
      </w:pPr>
      <w:r w:rsidDel="00000000" w:rsidR="00000000" w:rsidRPr="00000000">
        <w:rPr>
          <w:color w:val="1f1f1f"/>
          <w:sz w:val="26"/>
          <w:szCs w:val="26"/>
          <w:rtl w:val="0"/>
        </w:rPr>
        <w:t xml:space="preserve">Cho đồ thị vô hướng G=&lt;V, </w:t>
      </w:r>
      <w:sdt>
        <w:sdtPr>
          <w:tag w:val="goog_rdk_6"/>
        </w:sdtPr>
        <w:sdtContent>
          <w:ins w:author="Đặng Phước_ Đức" w:id="0" w:date="2022-01-28T15:29:57Z">
            <w:r w:rsidDel="00000000" w:rsidR="00000000" w:rsidRPr="00000000">
              <w:rPr>
                <w:color w:val="1f1f1f"/>
                <w:sz w:val="26"/>
                <w:szCs w:val="26"/>
                <w:rtl w:val="0"/>
              </w:rPr>
              <w:t xml:space="preserve">ư</w:t>
            </w:r>
          </w:ins>
        </w:sdtContent>
      </w:sdt>
      <w:sdt>
        <w:sdtPr>
          <w:tag w:val="goog_rdk_7"/>
        </w:sdtPr>
        <w:sdtContent>
          <w:del w:author="Đặng Phước_ Đức" w:id="0" w:date="2022-01-28T15:29:57Z">
            <w:r w:rsidDel="00000000" w:rsidR="00000000" w:rsidRPr="00000000">
              <w:rPr>
                <w:color w:val="1f1f1f"/>
                <w:sz w:val="26"/>
                <w:szCs w:val="26"/>
                <w:rtl w:val="0"/>
              </w:rPr>
              <w:delText xml:space="preserve">E&gt; được biểu diễn dưới dạng danh sách cạnh. Hãy viết thuật toán duyệt theo chiều rộng bắt đầu tại đỉnh uÎV (BFS(u)=?)</w:delText>
            </w:r>
          </w:del>
        </w:sdtContent>
      </w:sdt>
      <w:r w:rsidDel="00000000" w:rsidR="00000000" w:rsidRPr="00000000">
        <w:rPr>
          <w:rtl w:val="0"/>
        </w:rPr>
      </w:r>
    </w:p>
    <w:p w:rsidR="00000000" w:rsidDel="00000000" w:rsidP="00000000" w:rsidRDefault="00000000" w:rsidRPr="00000000" w14:paraId="000000A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A4">
      <w:pPr>
        <w:numPr>
          <w:ilvl w:val="0"/>
          <w:numId w:val="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A5">
      <w:pPr>
        <w:numPr>
          <w:ilvl w:val="0"/>
          <w:numId w:val="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0A6">
      <w:pPr>
        <w:numPr>
          <w:ilvl w:val="0"/>
          <w:numId w:val="8"/>
        </w:numPr>
        <w:spacing w:after="280" w:before="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A7">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A8">
      <w:pPr>
        <w:numPr>
          <w:ilvl w:val="0"/>
          <w:numId w:val="1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được duyệt theo thuật toán BFS(u) của mỗi test theo khuôn dạng của ví dụ dưới đây.</w:t>
      </w:r>
    </w:p>
    <w:p w:rsidR="00000000" w:rsidDel="00000000" w:rsidP="00000000" w:rsidRDefault="00000000" w:rsidRPr="00000000" w14:paraId="000000A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5"/>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C">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AD">
            <w:pPr>
              <w:spacing w:after="280" w:line="240" w:lineRule="auto"/>
              <w:jc w:val="both"/>
              <w:rPr>
                <w:color w:val="1f1f1f"/>
                <w:sz w:val="26"/>
                <w:szCs w:val="26"/>
              </w:rPr>
            </w:pPr>
            <w:r w:rsidDel="00000000" w:rsidR="00000000" w:rsidRPr="00000000">
              <w:rPr>
                <w:color w:val="1f1f1f"/>
                <w:sz w:val="26"/>
                <w:szCs w:val="26"/>
                <w:rtl w:val="0"/>
              </w:rPr>
              <w:t xml:space="preserve">6 9 1</w:t>
            </w:r>
          </w:p>
          <w:p w:rsidR="00000000" w:rsidDel="00000000" w:rsidP="00000000" w:rsidRDefault="00000000" w:rsidRPr="00000000" w14:paraId="000000AE">
            <w:pPr>
              <w:spacing w:line="240" w:lineRule="auto"/>
              <w:jc w:val="both"/>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AF">
            <w:pPr>
              <w:spacing w:line="240" w:lineRule="auto"/>
              <w:jc w:val="both"/>
              <w:rPr>
                <w:color w:val="1f1f1f"/>
                <w:sz w:val="26"/>
                <w:szCs w:val="26"/>
              </w:rPr>
            </w:pPr>
            <w:r w:rsidDel="00000000" w:rsidR="00000000" w:rsidRPr="00000000">
              <w:rPr>
                <w:color w:val="1f1f1f"/>
                <w:sz w:val="26"/>
                <w:szCs w:val="26"/>
                <w:rtl w:val="0"/>
              </w:rPr>
              <w:t xml:space="preserve">1 2 3 5 4 6</w:t>
            </w:r>
          </w:p>
        </w:tc>
      </w:tr>
    </w:tbl>
    <w:p w:rsidR="00000000" w:rsidDel="00000000" w:rsidP="00000000" w:rsidRDefault="00000000" w:rsidRPr="00000000" w14:paraId="000000B0">
      <w:pPr>
        <w:rPr>
          <w:sz w:val="26"/>
          <w:szCs w:val="26"/>
        </w:rPr>
      </w:pPr>
      <w:r w:rsidDel="00000000" w:rsidR="00000000" w:rsidRPr="00000000">
        <w:rPr>
          <w:sz w:val="26"/>
          <w:szCs w:val="26"/>
          <w:rtl w:val="0"/>
        </w:rPr>
        <w:t xml:space="preserve">Source code : </w:t>
      </w:r>
      <w:hyperlink r:id="rId11">
        <w:r w:rsidDel="00000000" w:rsidR="00000000" w:rsidRPr="00000000">
          <w:rPr>
            <w:color w:val="0563c1"/>
            <w:sz w:val="26"/>
            <w:szCs w:val="26"/>
            <w:u w:val="single"/>
            <w:rtl w:val="0"/>
          </w:rPr>
          <w:t xml:space="preserve">https://ideone.com/GSqAgO</w:t>
        </w:r>
      </w:hyperlink>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Bài 6. Liệt kê cầu</w:t>
      </w:r>
    </w:p>
    <w:p w:rsidR="00000000" w:rsidDel="00000000" w:rsidP="00000000" w:rsidRDefault="00000000" w:rsidRPr="00000000" w14:paraId="000000B2">
      <w:pP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đưa ra tất cả các cạnh cầu của đồ thị?</w:t>
      </w:r>
    </w:p>
    <w:p w:rsidR="00000000" w:rsidDel="00000000" w:rsidP="00000000" w:rsidRDefault="00000000" w:rsidRPr="00000000" w14:paraId="000000B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B4">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B5">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|E| + 1 dòng: dòng đầu tiên đưa vào hai số |V|, |E| tương ứng với số đỉnh và số cạnh; |E| dòng tiếp theo đưa vào các bộ đôi u, v tương ứng với một cạnh của đồ thị.</w:t>
      </w:r>
    </w:p>
    <w:p w:rsidR="00000000" w:rsidDel="00000000" w:rsidP="00000000" w:rsidRDefault="00000000" w:rsidRPr="00000000" w14:paraId="000000B6">
      <w:pPr>
        <w:numPr>
          <w:ilvl w:val="0"/>
          <w:numId w:val="35"/>
        </w:numPr>
        <w:spacing w:after="280" w:before="0" w:line="240" w:lineRule="auto"/>
        <w:ind w:left="720" w:hanging="360"/>
        <w:rPr>
          <w:color w:val="1f1f1f"/>
          <w:sz w:val="26"/>
          <w:szCs w:val="26"/>
        </w:rPr>
      </w:pPr>
      <w:sdt>
        <w:sdtPr>
          <w:tag w:val="goog_rdk_1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B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B8">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cạch cầu của mỗi test theo từng dòng. In ra đáp án theo thứ tự từ điển, theo dạng “a b …” với a &lt; b.</w:t>
      </w:r>
    </w:p>
    <w:p w:rsidR="00000000" w:rsidDel="00000000" w:rsidP="00000000" w:rsidRDefault="00000000" w:rsidRPr="00000000" w14:paraId="000000B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6"/>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BD">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0BE">
            <w:pPr>
              <w:spacing w:after="280" w:line="240" w:lineRule="auto"/>
              <w:rPr>
                <w:color w:val="1f1f1f"/>
                <w:sz w:val="26"/>
                <w:szCs w:val="26"/>
              </w:rPr>
            </w:pPr>
            <w:r w:rsidDel="00000000" w:rsidR="00000000" w:rsidRPr="00000000">
              <w:rPr>
                <w:color w:val="1f1f1f"/>
                <w:sz w:val="26"/>
                <w:szCs w:val="26"/>
                <w:rtl w:val="0"/>
              </w:rPr>
              <w:t xml:space="preserve">1 2 </w:t>
            </w:r>
          </w:p>
          <w:p w:rsidR="00000000" w:rsidDel="00000000" w:rsidP="00000000" w:rsidRDefault="00000000" w:rsidRPr="00000000" w14:paraId="000000BF">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C0">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C1">
            <w:pPr>
              <w:spacing w:after="280" w:line="240" w:lineRule="auto"/>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C2">
            <w:pPr>
              <w:spacing w:line="240" w:lineRule="auto"/>
              <w:rPr>
                <w:color w:val="1f1f1f"/>
                <w:sz w:val="26"/>
                <w:szCs w:val="26"/>
              </w:rPr>
            </w:pPr>
            <w:r w:rsidDel="00000000" w:rsidR="00000000" w:rsidRPr="00000000">
              <w:rPr>
                <w:color w:val="1f1f1f"/>
                <w:sz w:val="26"/>
                <w:szCs w:val="26"/>
                <w:rtl w:val="0"/>
              </w:rPr>
              <w:t xml:space="preserve">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spacing w:line="240" w:lineRule="auto"/>
              <w:rPr>
                <w:color w:val="1f1f1f"/>
                <w:sz w:val="26"/>
                <w:szCs w:val="26"/>
              </w:rPr>
            </w:pPr>
            <w:r w:rsidDel="00000000" w:rsidR="00000000" w:rsidRPr="00000000">
              <w:rPr>
                <w:color w:val="1f1f1f"/>
                <w:sz w:val="26"/>
                <w:szCs w:val="26"/>
                <w:rtl w:val="0"/>
              </w:rPr>
              <w:t xml:space="preserve">2 5 3 4</w:t>
            </w:r>
          </w:p>
        </w:tc>
      </w:tr>
    </w:tbl>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color w:val="0563c1"/>
          <w:sz w:val="26"/>
          <w:szCs w:val="26"/>
          <w:u w:val="single"/>
        </w:rPr>
      </w:pPr>
      <w:r w:rsidDel="00000000" w:rsidR="00000000" w:rsidRPr="00000000">
        <w:rPr>
          <w:sz w:val="26"/>
          <w:szCs w:val="26"/>
          <w:rtl w:val="0"/>
        </w:rPr>
        <w:t xml:space="preserve">Source code : </w:t>
      </w:r>
      <w:hyperlink r:id="rId12">
        <w:r w:rsidDel="00000000" w:rsidR="00000000" w:rsidRPr="00000000">
          <w:rPr>
            <w:color w:val="0563c1"/>
            <w:sz w:val="26"/>
            <w:szCs w:val="26"/>
            <w:u w:val="single"/>
            <w:rtl w:val="0"/>
          </w:rPr>
          <w:t xml:space="preserve">https://ideone.com/NMD39s</w:t>
        </w:r>
      </w:hyperlink>
      <w:r w:rsidDel="00000000" w:rsidR="00000000" w:rsidRPr="00000000">
        <w:rPr>
          <w:rtl w:val="0"/>
        </w:rPr>
      </w:r>
    </w:p>
    <w:p w:rsidR="00000000" w:rsidDel="00000000" w:rsidP="00000000" w:rsidRDefault="00000000" w:rsidRPr="00000000" w14:paraId="000000C6">
      <w:pPr>
        <w:rPr>
          <w:color w:val="000000"/>
          <w:sz w:val="26"/>
          <w:szCs w:val="26"/>
          <w:u w:val="none"/>
        </w:rPr>
      </w:pPr>
      <w:r w:rsidDel="00000000" w:rsidR="00000000" w:rsidRPr="00000000">
        <w:rPr>
          <w:color w:val="000000"/>
          <w:sz w:val="26"/>
          <w:szCs w:val="26"/>
          <w:u w:val="none"/>
          <w:rtl w:val="0"/>
        </w:rPr>
        <w:t xml:space="preserve">Sử dụng thuật toán Tarjan : </w:t>
      </w:r>
      <w:hyperlink r:id="rId13">
        <w:r w:rsidDel="00000000" w:rsidR="00000000" w:rsidRPr="00000000">
          <w:rPr>
            <w:color w:val="0563c1"/>
            <w:sz w:val="26"/>
            <w:szCs w:val="26"/>
            <w:u w:val="single"/>
            <w:rtl w:val="0"/>
          </w:rPr>
          <w:t xml:space="preserve">https://ideone.com/BCdbEN</w:t>
        </w:r>
      </w:hyperlink>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Bài 7 . Đường đi và chu trình Euler với đồ thị có hướng</w:t>
      </w:r>
    </w:p>
    <w:p w:rsidR="00000000" w:rsidDel="00000000" w:rsidP="00000000" w:rsidRDefault="00000000" w:rsidRPr="00000000" w14:paraId="000000C9">
      <w:pPr>
        <w:shd w:fill="ffffff" w:val="clea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kiểm tra xem đồ thị có đường đi Euler hay chu trình Euler hay không?</w:t>
      </w:r>
    </w:p>
    <w:p w:rsidR="00000000" w:rsidDel="00000000" w:rsidP="00000000" w:rsidRDefault="00000000" w:rsidRPr="00000000" w14:paraId="000000CA">
      <w:pPr>
        <w:shd w:fill="ffffff" w:val="clear"/>
        <w:spacing w:after="280" w:line="240" w:lineRule="auto"/>
        <w:rPr>
          <w:color w:val="1f1f1f"/>
          <w:sz w:val="26"/>
          <w:szCs w:val="26"/>
        </w:rPr>
      </w:pPr>
      <w:r w:rsidDel="00000000" w:rsidR="00000000" w:rsidRPr="00000000">
        <w:rPr>
          <w:color w:val="1f1f1f"/>
          <w:sz w:val="26"/>
          <w:szCs w:val="26"/>
          <w:rtl w:val="0"/>
        </w:rPr>
        <w:br w:type="textWrapping"/>
        <w:t xml:space="preserve">Đường đi Euler bắt đầu tại một đỉnh, và kết thúc tại một đỉnh khác.</w:t>
      </w:r>
    </w:p>
    <w:p w:rsidR="00000000" w:rsidDel="00000000" w:rsidP="00000000" w:rsidRDefault="00000000" w:rsidRPr="00000000" w14:paraId="000000CB">
      <w:pPr>
        <w:shd w:fill="ffffff" w:val="clear"/>
        <w:spacing w:after="280" w:line="240" w:lineRule="auto"/>
        <w:rPr>
          <w:color w:val="1f1f1f"/>
          <w:sz w:val="26"/>
          <w:szCs w:val="26"/>
        </w:rPr>
      </w:pPr>
      <w:r w:rsidDel="00000000" w:rsidR="00000000" w:rsidRPr="00000000">
        <w:rPr>
          <w:color w:val="1f1f1f"/>
          <w:sz w:val="26"/>
          <w:szCs w:val="26"/>
          <w:rtl w:val="0"/>
        </w:rPr>
        <w:t xml:space="preserve">Chu trình Euler bắt đầu tại một đỉnh, và kết thúc chu trình tại chính đỉnh đó.</w:t>
      </w:r>
    </w:p>
    <w:p w:rsidR="00000000" w:rsidDel="00000000" w:rsidP="00000000" w:rsidRDefault="00000000" w:rsidRPr="00000000" w14:paraId="000000CC">
      <w:pPr>
        <w:shd w:fill="ffffff" w:val="clea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CD">
      <w:pPr>
        <w:numPr>
          <w:ilvl w:val="0"/>
          <w:numId w:val="38"/>
        </w:numPr>
        <w:shd w:fill="ffffff" w:val="clea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CE">
      <w:pPr>
        <w:numPr>
          <w:ilvl w:val="0"/>
          <w:numId w:val="38"/>
        </w:numPr>
        <w:shd w:fill="ffffff" w:val="clea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0CF">
      <w:pPr>
        <w:numPr>
          <w:ilvl w:val="0"/>
          <w:numId w:val="38"/>
        </w:numPr>
        <w:shd w:fill="ffffff" w:val="clear"/>
        <w:spacing w:after="280" w:before="0" w:line="240" w:lineRule="auto"/>
        <w:ind w:left="720" w:hanging="360"/>
        <w:rPr>
          <w:color w:val="1f1f1f"/>
          <w:sz w:val="26"/>
          <w:szCs w:val="26"/>
        </w:rPr>
      </w:pPr>
      <w:sdt>
        <w:sdtPr>
          <w:tag w:val="goog_rdk_1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D0">
      <w:pPr>
        <w:shd w:fill="ffffff" w:val="clea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D1">
      <w:pPr>
        <w:numPr>
          <w:ilvl w:val="0"/>
          <w:numId w:val="39"/>
        </w:numPr>
        <w:shd w:fill="ffffff" w:val="clea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2, 0 kết quả mỗi test theo từng dòng tương ứng với đồ thị có đường đi Euler, chu trình Euler và trường hợp không tồn tại.</w:t>
      </w:r>
    </w:p>
    <w:p w:rsidR="00000000" w:rsidDel="00000000" w:rsidP="00000000" w:rsidRDefault="00000000" w:rsidRPr="00000000" w14:paraId="000000D2">
      <w:pPr>
        <w:shd w:fill="ffffff" w:val="clea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7"/>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143"/>
        <w:gridCol w:w="2202"/>
        <w:tblGridChange w:id="0">
          <w:tblGrid>
            <w:gridCol w:w="7143"/>
            <w:gridCol w:w="220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spacing w:line="240" w:lineRule="auto"/>
              <w:rPr>
                <w:sz w:val="26"/>
                <w:szCs w:val="26"/>
              </w:rPr>
            </w:pPr>
            <w:r w:rsidDel="00000000" w:rsidR="00000000" w:rsidRPr="00000000">
              <w:rPr>
                <w:b w:val="1"/>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spacing w:line="240" w:lineRule="auto"/>
              <w:rPr>
                <w:sz w:val="26"/>
                <w:szCs w:val="26"/>
              </w:rPr>
            </w:pPr>
            <w:r w:rsidDel="00000000" w:rsidR="00000000" w:rsidRPr="00000000">
              <w:rPr>
                <w:b w:val="1"/>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spacing w:after="280" w:line="240" w:lineRule="auto"/>
              <w:rPr>
                <w:sz w:val="26"/>
                <w:szCs w:val="26"/>
              </w:rPr>
            </w:pPr>
            <w:r w:rsidDel="00000000" w:rsidR="00000000" w:rsidRPr="00000000">
              <w:rPr>
                <w:sz w:val="26"/>
                <w:szCs w:val="26"/>
                <w:rtl w:val="0"/>
              </w:rPr>
              <w:t xml:space="preserve">2</w:t>
            </w:r>
          </w:p>
          <w:p w:rsidR="00000000" w:rsidDel="00000000" w:rsidP="00000000" w:rsidRDefault="00000000" w:rsidRPr="00000000" w14:paraId="000000D6">
            <w:pPr>
              <w:spacing w:after="280" w:line="240" w:lineRule="auto"/>
              <w:rPr>
                <w:sz w:val="26"/>
                <w:szCs w:val="26"/>
              </w:rPr>
            </w:pPr>
            <w:r w:rsidDel="00000000" w:rsidR="00000000" w:rsidRPr="00000000">
              <w:rPr>
                <w:sz w:val="26"/>
                <w:szCs w:val="26"/>
                <w:rtl w:val="0"/>
              </w:rPr>
              <w:t xml:space="preserve">6  10  </w:t>
            </w:r>
          </w:p>
          <w:p w:rsidR="00000000" w:rsidDel="00000000" w:rsidP="00000000" w:rsidRDefault="00000000" w:rsidRPr="00000000" w14:paraId="000000D7">
            <w:pPr>
              <w:spacing w:after="280" w:line="240" w:lineRule="auto"/>
              <w:rPr>
                <w:sz w:val="26"/>
                <w:szCs w:val="26"/>
              </w:rPr>
            </w:pPr>
            <w:r w:rsidDel="00000000" w:rsidR="00000000" w:rsidRPr="00000000">
              <w:rPr>
                <w:sz w:val="26"/>
                <w:szCs w:val="26"/>
                <w:rtl w:val="0"/>
              </w:rPr>
              <w:t xml:space="preserve">1 2 1 3 2 3 2 4 2 5 3 4 3 5 4 5 4 6 5 6</w:t>
            </w:r>
          </w:p>
          <w:p w:rsidR="00000000" w:rsidDel="00000000" w:rsidP="00000000" w:rsidRDefault="00000000" w:rsidRPr="00000000" w14:paraId="000000D8">
            <w:pPr>
              <w:spacing w:after="280" w:line="240" w:lineRule="auto"/>
              <w:rPr>
                <w:sz w:val="26"/>
                <w:szCs w:val="26"/>
              </w:rPr>
            </w:pPr>
            <w:r w:rsidDel="00000000" w:rsidR="00000000" w:rsidRPr="00000000">
              <w:rPr>
                <w:sz w:val="26"/>
                <w:szCs w:val="26"/>
                <w:rtl w:val="0"/>
              </w:rPr>
              <w:t xml:space="preserve">6 9  </w:t>
            </w:r>
          </w:p>
          <w:p w:rsidR="00000000" w:rsidDel="00000000" w:rsidP="00000000" w:rsidRDefault="00000000" w:rsidRPr="00000000" w14:paraId="000000D9">
            <w:pPr>
              <w:spacing w:line="240" w:lineRule="auto"/>
              <w:rPr>
                <w:sz w:val="26"/>
                <w:szCs w:val="26"/>
              </w:rPr>
            </w:pPr>
            <w:r w:rsidDel="00000000" w:rsidR="00000000" w:rsidRPr="00000000">
              <w:rPr>
                <w:sz w:val="26"/>
                <w:szCs w:val="26"/>
                <w:rtl w:val="0"/>
              </w:rPr>
              <w:t xml:space="preserve">1  2 1  3 2  3 2  4 2  5 3  4 3  5 4  5 4  6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spacing w:after="280" w:line="240" w:lineRule="auto"/>
              <w:rPr>
                <w:sz w:val="26"/>
                <w:szCs w:val="26"/>
              </w:rPr>
            </w:pPr>
            <w:r w:rsidDel="00000000" w:rsidR="00000000" w:rsidRPr="00000000">
              <w:rPr>
                <w:sz w:val="26"/>
                <w:szCs w:val="26"/>
                <w:rtl w:val="0"/>
              </w:rPr>
              <w:t xml:space="preserve">2</w:t>
            </w:r>
          </w:p>
          <w:p w:rsidR="00000000" w:rsidDel="00000000" w:rsidP="00000000" w:rsidRDefault="00000000" w:rsidRPr="00000000" w14:paraId="000000DB">
            <w:pPr>
              <w:spacing w:line="240" w:lineRule="auto"/>
              <w:rPr>
                <w:sz w:val="26"/>
                <w:szCs w:val="26"/>
              </w:rPr>
            </w:pPr>
            <w:r w:rsidDel="00000000" w:rsidR="00000000" w:rsidRPr="00000000">
              <w:rPr>
                <w:sz w:val="26"/>
                <w:szCs w:val="26"/>
                <w:rtl w:val="0"/>
              </w:rPr>
              <w:t xml:space="preserve">1</w:t>
            </w:r>
          </w:p>
        </w:tc>
      </w:tr>
    </w:tbl>
    <w:p w:rsidR="00000000" w:rsidDel="00000000" w:rsidP="00000000" w:rsidRDefault="00000000" w:rsidRPr="00000000" w14:paraId="000000DC">
      <w:pPr>
        <w:shd w:fill="ffffff" w:val="clea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DD">
      <w:pPr>
        <w:shd w:fill="ffffff" w:val="clear"/>
        <w:spacing w:after="280" w:line="240" w:lineRule="auto"/>
        <w:rPr>
          <w:color w:val="1f1f1f"/>
          <w:sz w:val="26"/>
          <w:szCs w:val="26"/>
        </w:rPr>
      </w:pPr>
      <w:r w:rsidDel="00000000" w:rsidR="00000000" w:rsidRPr="00000000">
        <w:rPr>
          <w:color w:val="1f1f1f"/>
          <w:sz w:val="26"/>
          <w:szCs w:val="26"/>
          <w:rtl w:val="0"/>
        </w:rPr>
        <w:t xml:space="preserve">Source code : </w:t>
      </w:r>
      <w:hyperlink r:id="rId14">
        <w:r w:rsidDel="00000000" w:rsidR="00000000" w:rsidRPr="00000000">
          <w:rPr>
            <w:color w:val="0563c1"/>
            <w:sz w:val="26"/>
            <w:szCs w:val="26"/>
            <w:u w:val="single"/>
            <w:rtl w:val="0"/>
          </w:rPr>
          <w:t xml:space="preserve">https://ideone.com/dD6UZ2</w:t>
        </w:r>
      </w:hyperlink>
      <w:r w:rsidDel="00000000" w:rsidR="00000000" w:rsidRPr="00000000">
        <w:rPr>
          <w:rtl w:val="0"/>
        </w:rPr>
      </w:r>
    </w:p>
    <w:p w:rsidR="00000000" w:rsidDel="00000000" w:rsidP="00000000" w:rsidRDefault="00000000" w:rsidRPr="00000000" w14:paraId="000000DE">
      <w:pPr>
        <w:shd w:fill="ffffff" w:val="clea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DF">
      <w:pPr>
        <w:pStyle w:val="Heading2"/>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23Bài 8. Chu trình Euler trên đồ thị có hướng</w:t>
      </w:r>
    </w:p>
    <w:p w:rsidR="00000000" w:rsidDel="00000000" w:rsidP="00000000" w:rsidRDefault="00000000" w:rsidRPr="00000000" w14:paraId="000000E0">
      <w:pPr>
        <w:spacing w:after="280" w:line="240" w:lineRule="auto"/>
        <w:rPr>
          <w:color w:val="1f1f1f"/>
          <w:sz w:val="26"/>
          <w:szCs w:val="26"/>
        </w:rPr>
      </w:pPr>
      <w:r w:rsidDel="00000000" w:rsidR="00000000" w:rsidRPr="00000000">
        <w:rPr>
          <w:color w:val="1f1f1f"/>
          <w:sz w:val="26"/>
          <w:szCs w:val="26"/>
          <w:rtl w:val="0"/>
        </w:rPr>
        <w:t xml:space="preserve">Cho đồ thị có hướng liên thông yếu G=&lt;V, E&gt; được biểu diễn dưới dạng danh sách cạnh. Hãy kiểm tra xem đồ thị có chu trình Euler hay không?</w:t>
      </w:r>
    </w:p>
    <w:p w:rsidR="00000000" w:rsidDel="00000000" w:rsidP="00000000" w:rsidRDefault="00000000" w:rsidRPr="00000000" w14:paraId="000000E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E2">
      <w:pPr>
        <w:numPr>
          <w:ilvl w:val="0"/>
          <w:numId w:val="4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0E3">
      <w:pPr>
        <w:numPr>
          <w:ilvl w:val="0"/>
          <w:numId w:val="4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0E4">
      <w:pPr>
        <w:numPr>
          <w:ilvl w:val="0"/>
          <w:numId w:val="40"/>
        </w:numPr>
        <w:spacing w:after="280" w:before="0" w:line="240" w:lineRule="auto"/>
        <w:ind w:left="720" w:hanging="360"/>
        <w:rPr>
          <w:color w:val="1f1f1f"/>
          <w:sz w:val="26"/>
          <w:szCs w:val="26"/>
        </w:rPr>
      </w:pPr>
      <w:sdt>
        <w:sdtPr>
          <w:tag w:val="goog_rdk_1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1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0E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E6">
      <w:pPr>
        <w:numPr>
          <w:ilvl w:val="0"/>
          <w:numId w:val="5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0 kết quả mỗi test theo từng dòng tương ứng với đồ thị có chu trình Euler và trường hợp không tồn tại đáp án.</w:t>
      </w:r>
    </w:p>
    <w:p w:rsidR="00000000" w:rsidDel="00000000" w:rsidP="00000000" w:rsidRDefault="00000000" w:rsidRPr="00000000" w14:paraId="000000E7">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8"/>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8145"/>
        <w:gridCol w:w="1200"/>
        <w:tblGridChange w:id="0">
          <w:tblGrid>
            <w:gridCol w:w="8145"/>
            <w:gridCol w:w="1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EB">
            <w:pPr>
              <w:spacing w:after="280" w:line="240" w:lineRule="auto"/>
              <w:rPr>
                <w:color w:val="1f1f1f"/>
                <w:sz w:val="26"/>
                <w:szCs w:val="26"/>
              </w:rPr>
            </w:pPr>
            <w:r w:rsidDel="00000000" w:rsidR="00000000" w:rsidRPr="00000000">
              <w:rPr>
                <w:color w:val="1f1f1f"/>
                <w:sz w:val="26"/>
                <w:szCs w:val="26"/>
                <w:rtl w:val="0"/>
              </w:rPr>
              <w:t xml:space="preserve">6  10  </w:t>
            </w:r>
          </w:p>
          <w:p w:rsidR="00000000" w:rsidDel="00000000" w:rsidP="00000000" w:rsidRDefault="00000000" w:rsidRPr="00000000" w14:paraId="000000EC">
            <w:pPr>
              <w:spacing w:after="280" w:line="240" w:lineRule="auto"/>
              <w:rPr>
                <w:color w:val="1f1f1f"/>
                <w:sz w:val="26"/>
                <w:szCs w:val="26"/>
              </w:rPr>
            </w:pPr>
            <w:r w:rsidDel="00000000" w:rsidR="00000000" w:rsidRPr="00000000">
              <w:rPr>
                <w:color w:val="1f1f1f"/>
                <w:sz w:val="26"/>
                <w:szCs w:val="26"/>
                <w:rtl w:val="0"/>
              </w:rPr>
              <w:t xml:space="preserve">1 2 2 4 2 5 3 1 3 2 4 3 4 5 5 3 5 6 6 4</w:t>
            </w:r>
          </w:p>
          <w:p w:rsidR="00000000" w:rsidDel="00000000" w:rsidP="00000000" w:rsidRDefault="00000000" w:rsidRPr="00000000" w14:paraId="000000ED">
            <w:pPr>
              <w:spacing w:after="280" w:line="240" w:lineRule="auto"/>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0EE">
            <w:pPr>
              <w:spacing w:line="240" w:lineRule="auto"/>
              <w:rPr>
                <w:color w:val="1f1f1f"/>
                <w:sz w:val="26"/>
                <w:szCs w:val="26"/>
              </w:rPr>
            </w:pPr>
            <w:r w:rsidDel="00000000" w:rsidR="00000000" w:rsidRPr="00000000">
              <w:rPr>
                <w:color w:val="1f1f1f"/>
                <w:sz w:val="26"/>
                <w:szCs w:val="26"/>
                <w:rtl w:val="0"/>
              </w:rPr>
              <w:t xml:space="preserve">1 2 2 3 1 3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F0">
            <w:pPr>
              <w:spacing w:line="240" w:lineRule="auto"/>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sz w:val="26"/>
          <w:szCs w:val="26"/>
          <w:rtl w:val="0"/>
        </w:rPr>
        <w:t xml:space="preserve">Source code : </w:t>
      </w:r>
      <w:hyperlink r:id="rId15">
        <w:r w:rsidDel="00000000" w:rsidR="00000000" w:rsidRPr="00000000">
          <w:rPr>
            <w:color w:val="0563c1"/>
            <w:sz w:val="26"/>
            <w:szCs w:val="26"/>
            <w:u w:val="single"/>
            <w:rtl w:val="0"/>
          </w:rPr>
          <w:t xml:space="preserve">https://ideone.com/rrdnQE</w:t>
        </w:r>
      </w:hyperlink>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Bài 9 . Ma trận kề sang danh sách kề</w:t>
      </w:r>
    </w:p>
    <w:p w:rsidR="00000000" w:rsidDel="00000000" w:rsidP="00000000" w:rsidRDefault="00000000" w:rsidRPr="00000000" w14:paraId="000000F4">
      <w:pPr>
        <w:spacing w:after="280" w:line="240" w:lineRule="auto"/>
        <w:jc w:val="both"/>
        <w:rPr>
          <w:color w:val="1f1f1f"/>
          <w:sz w:val="26"/>
          <w:szCs w:val="26"/>
        </w:rPr>
      </w:pPr>
      <w:r w:rsidDel="00000000" w:rsidR="00000000" w:rsidRPr="00000000">
        <w:rPr>
          <w:color w:val="1f1f1f"/>
          <w:sz w:val="26"/>
          <w:szCs w:val="26"/>
          <w:rtl w:val="0"/>
        </w:rPr>
        <w:t xml:space="preserve">Ma trận kề A của một đồ thị vô hướng là một ma trận chỉ có các số 0 hoặc 1 trong đó A[i][j] = 1 có ý nghĩa là đỉnh i kề với đỉnh j (chỉ số tính từ 1).</w:t>
      </w:r>
    </w:p>
    <w:p w:rsidR="00000000" w:rsidDel="00000000" w:rsidP="00000000" w:rsidRDefault="00000000" w:rsidRPr="00000000" w14:paraId="000000F5">
      <w:pPr>
        <w:spacing w:after="280" w:line="240" w:lineRule="auto"/>
        <w:jc w:val="both"/>
        <w:rPr>
          <w:color w:val="1f1f1f"/>
          <w:sz w:val="26"/>
          <w:szCs w:val="26"/>
        </w:rPr>
      </w:pPr>
      <w:r w:rsidDel="00000000" w:rsidR="00000000" w:rsidRPr="00000000">
        <w:rPr>
          <w:color w:val="1f1f1f"/>
          <w:sz w:val="26"/>
          <w:szCs w:val="26"/>
          <w:rtl w:val="0"/>
        </w:rPr>
        <w:t xml:space="preserve">Danh sách kề thì liệt kê các đỉnh kề với đỉnh đó theo thứ tự tăng dần.</w:t>
      </w:r>
    </w:p>
    <w:p w:rsidR="00000000" w:rsidDel="00000000" w:rsidP="00000000" w:rsidRDefault="00000000" w:rsidRPr="00000000" w14:paraId="000000F6">
      <w:pPr>
        <w:spacing w:after="280" w:line="240" w:lineRule="auto"/>
        <w:jc w:val="both"/>
        <w:rPr>
          <w:color w:val="1f1f1f"/>
          <w:sz w:val="26"/>
          <w:szCs w:val="26"/>
        </w:rPr>
      </w:pPr>
      <w:r w:rsidDel="00000000" w:rsidR="00000000" w:rsidRPr="00000000">
        <w:rPr>
          <w:color w:val="1f1f1f"/>
          <w:sz w:val="26"/>
          <w:szCs w:val="26"/>
          <w:rtl w:val="0"/>
        </w:rPr>
        <w:t xml:space="preserve">Hãy chuyển biểu diễn đồ thị từ dạng ma trận kề sang dạng danh sách kề.</w:t>
      </w:r>
    </w:p>
    <w:p w:rsidR="00000000" w:rsidDel="00000000" w:rsidP="00000000" w:rsidRDefault="00000000" w:rsidRPr="00000000" w14:paraId="000000F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chứa số nguyên n – số đỉnh của đồ thị (1 &lt; n ≤ 1000). n dòng tiếp theo, mỗi dòng có n số nguyên có giá trị 0 và 1 mô tả ma trận kề của đồ thị.</w:t>
      </w:r>
    </w:p>
    <w:p w:rsidR="00000000" w:rsidDel="00000000" w:rsidP="00000000" w:rsidRDefault="00000000" w:rsidRPr="00000000" w14:paraId="000000F8">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Gồm n dòng, dòng thứ i chứa các số nguyên là đỉnh có nối với đỉnh i và được sắp xếp tăng dần. Dữ liệu đảm bảo mỗi đỉnh có kết nối với ít nhất 1 đỉnh khác.</w:t>
      </w:r>
    </w:p>
    <w:p w:rsidR="00000000" w:rsidDel="00000000" w:rsidP="00000000" w:rsidRDefault="00000000" w:rsidRPr="00000000" w14:paraId="000000F9">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9"/>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B">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FC">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0FD">
            <w:pPr>
              <w:spacing w:after="280" w:line="240" w:lineRule="auto"/>
              <w:jc w:val="both"/>
              <w:rPr>
                <w:color w:val="1f1f1f"/>
                <w:sz w:val="26"/>
                <w:szCs w:val="26"/>
              </w:rPr>
            </w:pPr>
            <w:r w:rsidDel="00000000" w:rsidR="00000000" w:rsidRPr="00000000">
              <w:rPr>
                <w:color w:val="1f1f1f"/>
                <w:sz w:val="26"/>
                <w:szCs w:val="26"/>
                <w:rtl w:val="0"/>
              </w:rPr>
              <w:t xml:space="preserve">0 1 1</w:t>
            </w:r>
          </w:p>
          <w:p w:rsidR="00000000" w:rsidDel="00000000" w:rsidP="00000000" w:rsidRDefault="00000000" w:rsidRPr="00000000" w14:paraId="000000FE">
            <w:pPr>
              <w:spacing w:after="280" w:line="240" w:lineRule="auto"/>
              <w:jc w:val="both"/>
              <w:rPr>
                <w:color w:val="1f1f1f"/>
                <w:sz w:val="26"/>
                <w:szCs w:val="26"/>
              </w:rPr>
            </w:pPr>
            <w:r w:rsidDel="00000000" w:rsidR="00000000" w:rsidRPr="00000000">
              <w:rPr>
                <w:color w:val="1f1f1f"/>
                <w:sz w:val="26"/>
                <w:szCs w:val="26"/>
                <w:rtl w:val="0"/>
              </w:rPr>
              <w:t xml:space="preserve">1 0 1</w:t>
            </w:r>
          </w:p>
          <w:p w:rsidR="00000000" w:rsidDel="00000000" w:rsidP="00000000" w:rsidRDefault="00000000" w:rsidRPr="00000000" w14:paraId="000000FF">
            <w:pPr>
              <w:spacing w:line="240" w:lineRule="auto"/>
              <w:jc w:val="both"/>
              <w:rPr>
                <w:color w:val="1f1f1f"/>
                <w:sz w:val="26"/>
                <w:szCs w:val="26"/>
              </w:rPr>
            </w:pPr>
            <w:r w:rsidDel="00000000" w:rsidR="00000000" w:rsidRPr="00000000">
              <w:rPr>
                <w:color w:val="1f1f1f"/>
                <w:sz w:val="26"/>
                <w:szCs w:val="26"/>
                <w:rtl w:val="0"/>
              </w:rPr>
              <w:t xml:space="preserve">1 1 0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00">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01">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02">
            <w:pPr>
              <w:spacing w:line="240" w:lineRule="auto"/>
              <w:rPr>
                <w:color w:val="1f1f1f"/>
                <w:sz w:val="26"/>
                <w:szCs w:val="26"/>
              </w:rPr>
            </w:pPr>
            <w:r w:rsidDel="00000000" w:rsidR="00000000" w:rsidRPr="00000000">
              <w:rPr>
                <w:color w:val="1f1f1f"/>
                <w:sz w:val="26"/>
                <w:szCs w:val="26"/>
                <w:rtl w:val="0"/>
              </w:rPr>
              <w:t xml:space="preserve">1 2</w:t>
            </w:r>
          </w:p>
        </w:tc>
      </w:tr>
    </w:tbl>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Source code : </w:t>
      </w:r>
      <w:hyperlink r:id="rId16">
        <w:r w:rsidDel="00000000" w:rsidR="00000000" w:rsidRPr="00000000">
          <w:rPr>
            <w:color w:val="0563c1"/>
            <w:sz w:val="26"/>
            <w:szCs w:val="26"/>
            <w:u w:val="single"/>
            <w:rtl w:val="0"/>
          </w:rPr>
          <w:t xml:space="preserve">https://ideone.com/cbj9SE</w:t>
        </w:r>
      </w:hyperlink>
      <w:r w:rsidDel="00000000" w:rsidR="00000000" w:rsidRPr="00000000">
        <w:rPr>
          <w:rtl w:val="0"/>
        </w:rPr>
      </w:r>
    </w:p>
    <w:p w:rsidR="00000000" w:rsidDel="00000000" w:rsidP="00000000" w:rsidRDefault="00000000" w:rsidRPr="00000000" w14:paraId="00000105">
      <w:pPr>
        <w:pStyle w:val="Heading2"/>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Bài 10. Danh sách kề sang ma trận kề</w:t>
      </w:r>
    </w:p>
    <w:p w:rsidR="00000000" w:rsidDel="00000000" w:rsidP="00000000" w:rsidRDefault="00000000" w:rsidRPr="00000000" w14:paraId="00000106">
      <w:pPr>
        <w:spacing w:after="280" w:line="240" w:lineRule="auto"/>
        <w:jc w:val="both"/>
        <w:rPr>
          <w:color w:val="1f1f1f"/>
          <w:sz w:val="26"/>
          <w:szCs w:val="26"/>
        </w:rPr>
      </w:pPr>
      <w:r w:rsidDel="00000000" w:rsidR="00000000" w:rsidRPr="00000000">
        <w:rPr>
          <w:color w:val="1f1f1f"/>
          <w:sz w:val="26"/>
          <w:szCs w:val="26"/>
          <w:rtl w:val="0"/>
        </w:rPr>
        <w:t xml:space="preserve">Cho đơn đồ thị vô hướng có n đỉnh dưới dạng danh sách kề.</w:t>
      </w:r>
    </w:p>
    <w:p w:rsidR="00000000" w:rsidDel="00000000" w:rsidP="00000000" w:rsidRDefault="00000000" w:rsidRPr="00000000" w14:paraId="00000107">
      <w:pPr>
        <w:spacing w:after="280" w:line="240" w:lineRule="auto"/>
        <w:jc w:val="both"/>
        <w:rPr>
          <w:color w:val="1f1f1f"/>
          <w:sz w:val="26"/>
          <w:szCs w:val="26"/>
        </w:rPr>
      </w:pPr>
      <w:r w:rsidDel="00000000" w:rsidR="00000000" w:rsidRPr="00000000">
        <w:rPr>
          <w:color w:val="1f1f1f"/>
          <w:sz w:val="26"/>
          <w:szCs w:val="26"/>
          <w:rtl w:val="0"/>
        </w:rPr>
        <w:t xml:space="preserve">Hãy biểu diễn đồ thị bằng ma trận kề.</w:t>
      </w:r>
    </w:p>
    <w:p w:rsidR="00000000" w:rsidDel="00000000" w:rsidP="00000000" w:rsidRDefault="00000000" w:rsidRPr="00000000" w14:paraId="00000108">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chứa số nguyên n – số đỉnh của đồ thị (1 ≤  n ≤  1000). n dòng tiếp theo, dòng thứ i chứa các số nguyên là các đỉnh kề với đỉnh i.  </w:t>
      </w:r>
    </w:p>
    <w:p w:rsidR="00000000" w:rsidDel="00000000" w:rsidP="00000000" w:rsidRDefault="00000000" w:rsidRPr="00000000" w14:paraId="0000010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Ma trận kề của đồ thị.</w:t>
      </w:r>
    </w:p>
    <w:p w:rsidR="00000000" w:rsidDel="00000000" w:rsidP="00000000" w:rsidRDefault="00000000" w:rsidRPr="00000000" w14:paraId="0000010A">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0"/>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D">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0E">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0F">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10">
            <w:pPr>
              <w:spacing w:line="240" w:lineRule="auto"/>
              <w:jc w:val="both"/>
              <w:rPr>
                <w:color w:val="1f1f1f"/>
                <w:sz w:val="26"/>
                <w:szCs w:val="26"/>
              </w:rPr>
            </w:pPr>
            <w:r w:rsidDel="00000000" w:rsidR="00000000" w:rsidRPr="00000000">
              <w:rPr>
                <w:color w:val="1f1f1f"/>
                <w:sz w:val="26"/>
                <w:szCs w:val="26"/>
                <w:rtl w:val="0"/>
              </w:rPr>
              <w:t xml:space="preserve">1 2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11">
            <w:pPr>
              <w:spacing w:after="280" w:line="240" w:lineRule="auto"/>
              <w:jc w:val="both"/>
              <w:rPr>
                <w:color w:val="1f1f1f"/>
                <w:sz w:val="26"/>
                <w:szCs w:val="26"/>
              </w:rPr>
            </w:pPr>
            <w:r w:rsidDel="00000000" w:rsidR="00000000" w:rsidRPr="00000000">
              <w:rPr>
                <w:color w:val="1f1f1f"/>
                <w:sz w:val="26"/>
                <w:szCs w:val="26"/>
                <w:rtl w:val="0"/>
              </w:rPr>
              <w:t xml:space="preserve">0 1 1</w:t>
            </w:r>
          </w:p>
          <w:p w:rsidR="00000000" w:rsidDel="00000000" w:rsidP="00000000" w:rsidRDefault="00000000" w:rsidRPr="00000000" w14:paraId="00000112">
            <w:pPr>
              <w:spacing w:after="280" w:line="240" w:lineRule="auto"/>
              <w:jc w:val="both"/>
              <w:rPr>
                <w:color w:val="1f1f1f"/>
                <w:sz w:val="26"/>
                <w:szCs w:val="26"/>
              </w:rPr>
            </w:pPr>
            <w:r w:rsidDel="00000000" w:rsidR="00000000" w:rsidRPr="00000000">
              <w:rPr>
                <w:color w:val="1f1f1f"/>
                <w:sz w:val="26"/>
                <w:szCs w:val="26"/>
                <w:rtl w:val="0"/>
              </w:rPr>
              <w:t xml:space="preserve">1 0 1</w:t>
            </w:r>
          </w:p>
          <w:p w:rsidR="00000000" w:rsidDel="00000000" w:rsidP="00000000" w:rsidRDefault="00000000" w:rsidRPr="00000000" w14:paraId="00000113">
            <w:pPr>
              <w:spacing w:line="240" w:lineRule="auto"/>
              <w:rPr>
                <w:color w:val="1f1f1f"/>
                <w:sz w:val="26"/>
                <w:szCs w:val="26"/>
              </w:rPr>
            </w:pPr>
            <w:r w:rsidDel="00000000" w:rsidR="00000000" w:rsidRPr="00000000">
              <w:rPr>
                <w:color w:val="1f1f1f"/>
                <w:sz w:val="26"/>
                <w:szCs w:val="26"/>
                <w:rtl w:val="0"/>
              </w:rPr>
              <w:t xml:space="preserve">1 1 0</w:t>
            </w:r>
          </w:p>
        </w:tc>
      </w:tr>
    </w:tbl>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Source code : </w:t>
      </w:r>
      <w:hyperlink r:id="rId17">
        <w:r w:rsidDel="00000000" w:rsidR="00000000" w:rsidRPr="00000000">
          <w:rPr>
            <w:color w:val="0563c1"/>
            <w:sz w:val="26"/>
            <w:szCs w:val="26"/>
            <w:u w:val="single"/>
            <w:rtl w:val="0"/>
          </w:rPr>
          <w:t xml:space="preserve">https://ideone.com/lZsIUc</w:t>
        </w:r>
      </w:hyperlink>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Bài 11. DFS trên đồ thị có hướng</w:t>
      </w:r>
    </w:p>
    <w:p w:rsidR="00000000" w:rsidDel="00000000" w:rsidP="00000000" w:rsidRDefault="00000000" w:rsidRPr="00000000" w14:paraId="00000117">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thuật toán duyệt theo chiều sâu bắt đầu tại đỉnh uÎV (DFS(u)=?)</w:t>
      </w:r>
    </w:p>
    <w:p w:rsidR="00000000" w:rsidDel="00000000" w:rsidP="00000000" w:rsidRDefault="00000000" w:rsidRPr="00000000" w14:paraId="00000118">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19">
      <w:pPr>
        <w:numPr>
          <w:ilvl w:val="0"/>
          <w:numId w:val="51"/>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1A">
      <w:pPr>
        <w:numPr>
          <w:ilvl w:val="0"/>
          <w:numId w:val="51"/>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11B">
      <w:pPr>
        <w:numPr>
          <w:ilvl w:val="0"/>
          <w:numId w:val="51"/>
        </w:numPr>
        <w:spacing w:after="280" w:before="0" w:line="240" w:lineRule="auto"/>
        <w:ind w:left="720" w:hanging="360"/>
        <w:jc w:val="both"/>
        <w:rPr>
          <w:color w:val="1f1f1f"/>
          <w:sz w:val="26"/>
          <w:szCs w:val="26"/>
        </w:rPr>
      </w:pPr>
      <w:sdt>
        <w:sdtPr>
          <w:tag w:val="goog_rdk_16"/>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1C">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1D">
      <w:pPr>
        <w:numPr>
          <w:ilvl w:val="0"/>
          <w:numId w:val="52"/>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danh sách các đỉnh được duyệt theo thuật toán DFS(u) của mỗi test theo khuôn dạng của ví dụ dưới đây.</w:t>
      </w:r>
    </w:p>
    <w:p w:rsidR="00000000" w:rsidDel="00000000" w:rsidP="00000000" w:rsidRDefault="00000000" w:rsidRPr="00000000" w14:paraId="0000011E">
      <w:pPr>
        <w:spacing w:after="280" w:before="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1"/>
        <w:tblW w:w="9645.0" w:type="dxa"/>
        <w:jc w:val="left"/>
        <w:tblInd w:w="60.0" w:type="dxa"/>
        <w:tblLayout w:type="fixed"/>
        <w:tblLook w:val="0400"/>
      </w:tblPr>
      <w:tblGrid>
        <w:gridCol w:w="6885"/>
        <w:gridCol w:w="2760"/>
        <w:tblGridChange w:id="0">
          <w:tblGrid>
            <w:gridCol w:w="6885"/>
            <w:gridCol w:w="27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20">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1">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22">
            <w:pPr>
              <w:spacing w:after="280" w:line="240" w:lineRule="auto"/>
              <w:jc w:val="both"/>
              <w:rPr>
                <w:color w:val="1f1f1f"/>
                <w:sz w:val="26"/>
                <w:szCs w:val="26"/>
              </w:rPr>
            </w:pPr>
            <w:r w:rsidDel="00000000" w:rsidR="00000000" w:rsidRPr="00000000">
              <w:rPr>
                <w:color w:val="1f1f1f"/>
                <w:sz w:val="26"/>
                <w:szCs w:val="26"/>
                <w:rtl w:val="0"/>
              </w:rPr>
              <w:t xml:space="preserve">6 9 5</w:t>
            </w:r>
          </w:p>
          <w:p w:rsidR="00000000" w:rsidDel="00000000" w:rsidP="00000000" w:rsidRDefault="00000000" w:rsidRPr="00000000" w14:paraId="00000123">
            <w:pPr>
              <w:spacing w:line="240" w:lineRule="auto"/>
              <w:jc w:val="both"/>
              <w:rPr>
                <w:color w:val="1f1f1f"/>
                <w:sz w:val="26"/>
                <w:szCs w:val="26"/>
              </w:rPr>
            </w:pPr>
            <w:r w:rsidDel="00000000" w:rsidR="00000000" w:rsidRPr="00000000">
              <w:rPr>
                <w:color w:val="1f1f1f"/>
                <w:sz w:val="26"/>
                <w:szCs w:val="26"/>
                <w:rtl w:val="0"/>
              </w:rPr>
              <w:t xml:space="preserve">1 2 2 5 3 1 3 2 3 5 4 3 5 4 5 6 6 3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24">
            <w:pPr>
              <w:spacing w:line="240" w:lineRule="auto"/>
              <w:jc w:val="both"/>
              <w:rPr>
                <w:color w:val="1f1f1f"/>
                <w:sz w:val="26"/>
                <w:szCs w:val="26"/>
              </w:rPr>
            </w:pPr>
            <w:r w:rsidDel="00000000" w:rsidR="00000000" w:rsidRPr="00000000">
              <w:rPr>
                <w:color w:val="1f1f1f"/>
                <w:sz w:val="26"/>
                <w:szCs w:val="26"/>
                <w:rtl w:val="0"/>
              </w:rPr>
              <w:t xml:space="preserve">5 4 3 1 2 6</w:t>
            </w:r>
          </w:p>
        </w:tc>
      </w:tr>
    </w:tbl>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Source code : </w:t>
      </w:r>
      <w:hyperlink r:id="rId18">
        <w:r w:rsidDel="00000000" w:rsidR="00000000" w:rsidRPr="00000000">
          <w:rPr>
            <w:color w:val="0563c1"/>
            <w:sz w:val="26"/>
            <w:szCs w:val="26"/>
            <w:u w:val="single"/>
            <w:rtl w:val="0"/>
          </w:rPr>
          <w:t xml:space="preserve">https://ideone.com/uhC3ZV</w:t>
        </w:r>
      </w:hyperlink>
      <w:r w:rsidDel="00000000" w:rsidR="00000000" w:rsidRPr="00000000">
        <w:rPr>
          <w:rtl w:val="0"/>
        </w:rPr>
      </w:r>
    </w:p>
    <w:p w:rsidR="00000000" w:rsidDel="00000000" w:rsidP="00000000" w:rsidRDefault="00000000" w:rsidRPr="00000000" w14:paraId="00000127">
      <w:pPr>
        <w:pStyle w:val="Heading2"/>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Bài 12. BFS trên đồ thị có hướng</w:t>
      </w:r>
    </w:p>
    <w:p w:rsidR="00000000" w:rsidDel="00000000" w:rsidP="00000000" w:rsidRDefault="00000000" w:rsidRPr="00000000" w14:paraId="00000128">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viết thuật toán duyệt theo chiều rộng bắt đầu tại đỉnh uÎV (BFS(u)=?)</w:t>
      </w:r>
    </w:p>
    <w:p w:rsidR="00000000" w:rsidDel="00000000" w:rsidP="00000000" w:rsidRDefault="00000000" w:rsidRPr="00000000" w14:paraId="00000129">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2A">
      <w:pPr>
        <w:numPr>
          <w:ilvl w:val="0"/>
          <w:numId w:val="5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2B">
      <w:pPr>
        <w:numPr>
          <w:ilvl w:val="0"/>
          <w:numId w:val="5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rsidR="00000000" w:rsidDel="00000000" w:rsidP="00000000" w:rsidRDefault="00000000" w:rsidRPr="00000000" w14:paraId="0000012C">
      <w:pPr>
        <w:numPr>
          <w:ilvl w:val="0"/>
          <w:numId w:val="53"/>
        </w:numPr>
        <w:spacing w:after="280" w:before="0" w:line="240" w:lineRule="auto"/>
        <w:ind w:left="720" w:hanging="360"/>
        <w:jc w:val="both"/>
        <w:rPr>
          <w:color w:val="1f1f1f"/>
          <w:sz w:val="26"/>
          <w:szCs w:val="26"/>
        </w:rPr>
      </w:pPr>
      <w:sdt>
        <w:sdtPr>
          <w:tag w:val="goog_rdk_18"/>
        </w:sdtPr>
        <w:sdtContent>
          <w:r w:rsidDel="00000000" w:rsidR="00000000" w:rsidRPr="00000000">
            <w:rPr>
              <w:rFonts w:ascii="Caudex" w:cs="Caudex" w:eastAsia="Caudex" w:hAnsi="Caudex"/>
              <w:color w:val="1f1f1f"/>
              <w:sz w:val="26"/>
              <w:szCs w:val="26"/>
              <w:rtl w:val="0"/>
            </w:rPr>
            <w:t xml:space="preserve">T, |V|, |E| thỏa mãn ràng buộc: 1≤T≤200; 1≤|V|≤10</w:t>
          </w:r>
        </w:sdtContent>
      </w:sdt>
      <w:r w:rsidDel="00000000" w:rsidR="00000000" w:rsidRPr="00000000">
        <w:rPr>
          <w:color w:val="1f1f1f"/>
          <w:sz w:val="26"/>
          <w:szCs w:val="26"/>
          <w:vertAlign w:val="superscript"/>
          <w:rtl w:val="0"/>
        </w:rPr>
        <w:t xml:space="preserve">3</w:t>
      </w:r>
      <w:sdt>
        <w:sdtPr>
          <w:tag w:val="goog_rdk_1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2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2E">
      <w:pPr>
        <w:numPr>
          <w:ilvl w:val="0"/>
          <w:numId w:val="54"/>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danh sách các đỉnh được duyệt theo thuật toán BFS(u) của mỗi test theo khuôn dạng của ví dụ dưới đây.</w:t>
      </w:r>
    </w:p>
    <w:p w:rsidR="00000000" w:rsidDel="00000000" w:rsidP="00000000" w:rsidRDefault="00000000" w:rsidRPr="00000000" w14:paraId="0000012F">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2"/>
        <w:tblW w:w="9330.0" w:type="dxa"/>
        <w:jc w:val="left"/>
        <w:tblInd w:w="375.0" w:type="dxa"/>
        <w:tblLayout w:type="fixed"/>
        <w:tblLook w:val="0400"/>
      </w:tblPr>
      <w:tblGrid>
        <w:gridCol w:w="6000"/>
        <w:gridCol w:w="3330"/>
        <w:tblGridChange w:id="0">
          <w:tblGrid>
            <w:gridCol w:w="6000"/>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3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33">
            <w:pPr>
              <w:spacing w:after="280" w:line="240" w:lineRule="auto"/>
              <w:jc w:val="both"/>
              <w:rPr>
                <w:color w:val="1f1f1f"/>
                <w:sz w:val="26"/>
                <w:szCs w:val="26"/>
              </w:rPr>
            </w:pPr>
            <w:r w:rsidDel="00000000" w:rsidR="00000000" w:rsidRPr="00000000">
              <w:rPr>
                <w:color w:val="1f1f1f"/>
                <w:sz w:val="26"/>
                <w:szCs w:val="26"/>
                <w:rtl w:val="0"/>
              </w:rPr>
              <w:t xml:space="preserve">6  9  1</w:t>
            </w:r>
          </w:p>
          <w:p w:rsidR="00000000" w:rsidDel="00000000" w:rsidP="00000000" w:rsidRDefault="00000000" w:rsidRPr="00000000" w14:paraId="00000134">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35">
            <w:pPr>
              <w:spacing w:line="240" w:lineRule="auto"/>
              <w:jc w:val="both"/>
              <w:rPr>
                <w:color w:val="1f1f1f"/>
                <w:sz w:val="26"/>
                <w:szCs w:val="26"/>
              </w:rPr>
            </w:pPr>
            <w:r w:rsidDel="00000000" w:rsidR="00000000" w:rsidRPr="00000000">
              <w:rPr>
                <w:color w:val="1f1f1f"/>
                <w:sz w:val="26"/>
                <w:szCs w:val="26"/>
                <w:rtl w:val="0"/>
              </w:rPr>
              <w:t xml:space="preserve">1 2 5 4 6 3</w:t>
            </w:r>
          </w:p>
        </w:tc>
      </w:tr>
    </w:tbl>
    <w:p w:rsidR="00000000" w:rsidDel="00000000" w:rsidP="00000000" w:rsidRDefault="00000000" w:rsidRPr="00000000" w14:paraId="00000136">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37">
      <w:pPr>
        <w:pStyle w:val="Heading2"/>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Bài 13. Đường đi DFS trên đồ thị có hướng</w:t>
      </w:r>
    </w:p>
    <w:p w:rsidR="00000000" w:rsidDel="00000000" w:rsidP="00000000" w:rsidRDefault="00000000" w:rsidRPr="00000000" w14:paraId="00000138">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tìm đường đi từ đỉnh sÎV đến đỉnh tÎV trên đồ thị bằng thuật toán DFS.</w:t>
      </w:r>
    </w:p>
    <w:p w:rsidR="00000000" w:rsidDel="00000000" w:rsidP="00000000" w:rsidRDefault="00000000" w:rsidRPr="00000000" w14:paraId="00000139">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3A">
      <w:pPr>
        <w:numPr>
          <w:ilvl w:val="0"/>
          <w:numId w:val="4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3B">
      <w:pPr>
        <w:numPr>
          <w:ilvl w:val="0"/>
          <w:numId w:val="4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3C">
      <w:pPr>
        <w:numPr>
          <w:ilvl w:val="0"/>
          <w:numId w:val="44"/>
        </w:numPr>
        <w:spacing w:after="280" w:before="0" w:line="240" w:lineRule="auto"/>
        <w:ind w:left="720" w:hanging="360"/>
        <w:jc w:val="both"/>
        <w:rPr>
          <w:color w:val="1f1f1f"/>
          <w:sz w:val="26"/>
          <w:szCs w:val="26"/>
        </w:rPr>
      </w:pPr>
      <w:sdt>
        <w:sdtPr>
          <w:tag w:val="goog_rdk_2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3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3E">
      <w:pPr>
        <w:numPr>
          <w:ilvl w:val="0"/>
          <w:numId w:val="45"/>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DFS của mỗi test theo khuôn dạng của ví dụ dưới đây. Nếu không có đáp án, in ra -1.</w:t>
      </w:r>
    </w:p>
    <w:p w:rsidR="00000000" w:rsidDel="00000000" w:rsidP="00000000" w:rsidRDefault="00000000" w:rsidRPr="00000000" w14:paraId="0000013F">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3"/>
        <w:tblW w:w="9645.0" w:type="dxa"/>
        <w:jc w:val="left"/>
        <w:tblInd w:w="60.0" w:type="dxa"/>
        <w:tblLayout w:type="fixed"/>
        <w:tblLook w:val="0400"/>
      </w:tblPr>
      <w:tblGrid>
        <w:gridCol w:w="6600"/>
        <w:gridCol w:w="3045"/>
        <w:tblGridChange w:id="0">
          <w:tblGrid>
            <w:gridCol w:w="6600"/>
            <w:gridCol w:w="30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4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43">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44">
            <w:pPr>
              <w:spacing w:after="280" w:line="240" w:lineRule="auto"/>
              <w:jc w:val="both"/>
              <w:rPr>
                <w:color w:val="1f1f1f"/>
                <w:sz w:val="26"/>
                <w:szCs w:val="26"/>
              </w:rPr>
            </w:pPr>
            <w:r w:rsidDel="00000000" w:rsidR="00000000" w:rsidRPr="00000000">
              <w:rPr>
                <w:rtl w:val="0"/>
              </w:rPr>
            </w:r>
          </w:p>
          <w:p w:rsidR="00000000" w:rsidDel="00000000" w:rsidP="00000000" w:rsidRDefault="00000000" w:rsidRPr="00000000" w14:paraId="00000145">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46">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47">
      <w:pPr>
        <w:spacing w:after="280" w:line="240" w:lineRule="auto"/>
        <w:ind w:left="360" w:firstLine="0"/>
        <w:jc w:val="both"/>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48">
      <w:pPr>
        <w:rPr>
          <w:sz w:val="26"/>
          <w:szCs w:val="26"/>
        </w:rPr>
      </w:pPr>
      <w:r w:rsidDel="00000000" w:rsidR="00000000" w:rsidRPr="00000000">
        <w:rPr>
          <w:sz w:val="26"/>
          <w:szCs w:val="26"/>
          <w:rtl w:val="0"/>
        </w:rPr>
        <w:t xml:space="preserve">Source code : </w:t>
      </w:r>
      <w:hyperlink r:id="rId19">
        <w:r w:rsidDel="00000000" w:rsidR="00000000" w:rsidRPr="00000000">
          <w:rPr>
            <w:color w:val="0563c1"/>
            <w:sz w:val="26"/>
            <w:szCs w:val="26"/>
            <w:u w:val="single"/>
            <w:rtl w:val="0"/>
          </w:rPr>
          <w:t xml:space="preserve">https://ideone.com/jW4WYW</w:t>
        </w:r>
      </w:hyperlink>
      <w:r w:rsidDel="00000000" w:rsidR="00000000" w:rsidRPr="00000000">
        <w:rPr>
          <w:rtl w:val="0"/>
        </w:rPr>
      </w:r>
    </w:p>
    <w:p w:rsidR="00000000" w:rsidDel="00000000" w:rsidP="00000000" w:rsidRDefault="00000000" w:rsidRPr="00000000" w14:paraId="00000149">
      <w:pPr>
        <w:pStyle w:val="Heading2"/>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Bài 14. Đường đi BFS trên đồ thị có hướng</w:t>
      </w:r>
    </w:p>
    <w:p w:rsidR="00000000" w:rsidDel="00000000" w:rsidP="00000000" w:rsidRDefault="00000000" w:rsidRPr="00000000" w14:paraId="0000014A">
      <w:pPr>
        <w:spacing w:after="280" w:line="240" w:lineRule="auto"/>
        <w:jc w:val="both"/>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tìm đường đi từ đỉnh uÎV đến đỉnh vÎV trên đồ thị bằng thuật toán BFS.</w:t>
      </w:r>
    </w:p>
    <w:p w:rsidR="00000000" w:rsidDel="00000000" w:rsidP="00000000" w:rsidRDefault="00000000" w:rsidRPr="00000000" w14:paraId="0000014B">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4C">
      <w:pPr>
        <w:numPr>
          <w:ilvl w:val="0"/>
          <w:numId w:val="46"/>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4D">
      <w:pPr>
        <w:numPr>
          <w:ilvl w:val="0"/>
          <w:numId w:val="46"/>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|E| Dòng tiếp theo đưa vào các bộ đôi uÎV, vÎV tương ứng với một cạnh của đồ thị.</w:t>
      </w:r>
    </w:p>
    <w:p w:rsidR="00000000" w:rsidDel="00000000" w:rsidP="00000000" w:rsidRDefault="00000000" w:rsidRPr="00000000" w14:paraId="0000014E">
      <w:pPr>
        <w:numPr>
          <w:ilvl w:val="0"/>
          <w:numId w:val="46"/>
        </w:numPr>
        <w:spacing w:after="280" w:before="0" w:line="240" w:lineRule="auto"/>
        <w:ind w:left="720" w:hanging="360"/>
        <w:jc w:val="both"/>
        <w:rPr>
          <w:color w:val="1f1f1f"/>
          <w:sz w:val="26"/>
          <w:szCs w:val="26"/>
        </w:rPr>
      </w:pPr>
      <w:sdt>
        <w:sdtPr>
          <w:tag w:val="goog_rdk_2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4F">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50">
      <w:pPr>
        <w:numPr>
          <w:ilvl w:val="0"/>
          <w:numId w:val="47"/>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BFS của mỗi test theo khuôn dạng của ví dụ dưới đây. Nếu không có đáp án, in ra -1.</w:t>
      </w:r>
    </w:p>
    <w:p w:rsidR="00000000" w:rsidDel="00000000" w:rsidP="00000000" w:rsidRDefault="00000000" w:rsidRPr="00000000" w14:paraId="00000151">
      <w:pPr>
        <w:spacing w:after="280" w:before="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4"/>
        <w:tblW w:w="9345.0" w:type="dxa"/>
        <w:jc w:val="left"/>
        <w:tblInd w:w="360.0" w:type="dxa"/>
        <w:tblLayout w:type="fixed"/>
        <w:tblLook w:val="0400"/>
      </w:tblPr>
      <w:tblGrid>
        <w:gridCol w:w="5445"/>
        <w:gridCol w:w="3900"/>
        <w:tblGridChange w:id="0">
          <w:tblGrid>
            <w:gridCol w:w="5445"/>
            <w:gridCol w:w="39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53">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4">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55">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56">
            <w:pPr>
              <w:spacing w:line="240" w:lineRule="auto"/>
              <w:jc w:val="both"/>
              <w:rPr>
                <w:color w:val="1f1f1f"/>
                <w:sz w:val="26"/>
                <w:szCs w:val="26"/>
              </w:rPr>
            </w:pPr>
            <w:r w:rsidDel="00000000" w:rsidR="00000000" w:rsidRPr="00000000">
              <w:rPr>
                <w:color w:val="1f1f1f"/>
                <w:sz w:val="26"/>
                <w:szCs w:val="26"/>
                <w:rtl w:val="0"/>
              </w:rPr>
              <w:t xml:space="preserve">1 2 2 5 3 1 3 2 3 5 4 3 5 4 5 6 6 4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57">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sz w:val="26"/>
          <w:szCs w:val="26"/>
          <w:rtl w:val="0"/>
        </w:rPr>
        <w:t xml:space="preserve">Source code : </w:t>
      </w:r>
      <w:hyperlink r:id="rId20">
        <w:r w:rsidDel="00000000" w:rsidR="00000000" w:rsidRPr="00000000">
          <w:rPr>
            <w:color w:val="0563c1"/>
            <w:sz w:val="26"/>
            <w:szCs w:val="26"/>
            <w:u w:val="single"/>
            <w:rtl w:val="0"/>
          </w:rPr>
          <w:t xml:space="preserve">https://ideone.com/G9lUZw</w:t>
        </w:r>
      </w:hyperlink>
      <w:r w:rsidDel="00000000" w:rsidR="00000000" w:rsidRPr="00000000">
        <w:rPr>
          <w:rtl w:val="0"/>
        </w:rPr>
      </w:r>
    </w:p>
    <w:p w:rsidR="00000000" w:rsidDel="00000000" w:rsidP="00000000" w:rsidRDefault="00000000" w:rsidRPr="00000000" w14:paraId="0000015A">
      <w:pPr>
        <w:pStyle w:val="Heading2"/>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Bài 15. Kiểm tra đường đi</w:t>
      </w:r>
    </w:p>
    <w:p w:rsidR="00000000" w:rsidDel="00000000" w:rsidP="00000000" w:rsidRDefault="00000000" w:rsidRPr="00000000" w14:paraId="0000015B">
      <w:pPr>
        <w:spacing w:after="280" w:line="240" w:lineRule="auto"/>
        <w:jc w:val="both"/>
        <w:rPr>
          <w:color w:val="1f1f1f"/>
          <w:sz w:val="26"/>
          <w:szCs w:val="26"/>
        </w:rPr>
      </w:pPr>
      <w:r w:rsidDel="00000000" w:rsidR="00000000" w:rsidRPr="00000000">
        <w:rPr>
          <w:color w:val="1f1f1f"/>
          <w:sz w:val="26"/>
          <w:szCs w:val="26"/>
          <w:rtl w:val="0"/>
        </w:rPr>
        <w:t xml:space="preserve">Cho đồ thị vô hướng có N đỉnh và M cạnh. Có Q truy vấn, mỗi truy vấn yêu cầu trả lời câu hỏi giữa 2 đỉnh x và y có tồn tại đường đi tới nhau hay không?</w:t>
      </w:r>
    </w:p>
    <w:p w:rsidR="00000000" w:rsidDel="00000000" w:rsidP="00000000" w:rsidRDefault="00000000" w:rsidRPr="00000000" w14:paraId="0000015C">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5D">
      <w:pPr>
        <w:numPr>
          <w:ilvl w:val="0"/>
          <w:numId w:val="4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15E">
      <w:pPr>
        <w:numPr>
          <w:ilvl w:val="0"/>
          <w:numId w:val="48"/>
        </w:numPr>
        <w:spacing w:after="0" w:before="0" w:line="240" w:lineRule="auto"/>
        <w:ind w:left="720" w:hanging="360"/>
        <w:jc w:val="both"/>
        <w:rPr>
          <w:color w:val="1f1f1f"/>
          <w:sz w:val="26"/>
          <w:szCs w:val="26"/>
        </w:rPr>
      </w:pPr>
      <w:sdt>
        <w:sdtPr>
          <w:tag w:val="goog_rdk_24"/>
        </w:sdtPr>
        <w:sdtContent>
          <w:r w:rsidDel="00000000" w:rsidR="00000000" w:rsidRPr="00000000">
            <w:rPr>
              <w:rFonts w:ascii="Caudex" w:cs="Caudex" w:eastAsia="Caudex" w:hAnsi="Caudex"/>
              <w:color w:val="1f1f1f"/>
              <w:sz w:val="26"/>
              <w:szCs w:val="26"/>
              <w:rtl w:val="0"/>
            </w:rPr>
            <w:t xml:space="preserve">Mỗi test gồm 2 số nguyên N, M (1 ≤ N, M ≤ 1000).</w:t>
          </w:r>
        </w:sdtContent>
      </w:sdt>
    </w:p>
    <w:p w:rsidR="00000000" w:rsidDel="00000000" w:rsidP="00000000" w:rsidRDefault="00000000" w:rsidRPr="00000000" w14:paraId="0000015F">
      <w:pPr>
        <w:numPr>
          <w:ilvl w:val="0"/>
          <w:numId w:val="4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cho biết có cạnh nối giữa đỉnh u và v.</w:t>
      </w:r>
    </w:p>
    <w:p w:rsidR="00000000" w:rsidDel="00000000" w:rsidP="00000000" w:rsidRDefault="00000000" w:rsidRPr="00000000" w14:paraId="00000160">
      <w:pPr>
        <w:numPr>
          <w:ilvl w:val="0"/>
          <w:numId w:val="48"/>
        </w:numPr>
        <w:spacing w:after="0" w:before="0" w:line="240" w:lineRule="auto"/>
        <w:ind w:left="720" w:hanging="360"/>
        <w:jc w:val="both"/>
        <w:rPr>
          <w:color w:val="1f1f1f"/>
          <w:sz w:val="26"/>
          <w:szCs w:val="26"/>
        </w:rPr>
      </w:pPr>
      <w:sdt>
        <w:sdtPr>
          <w:tag w:val="goog_rdk_25"/>
        </w:sdtPr>
        <w:sdtContent>
          <w:r w:rsidDel="00000000" w:rsidR="00000000" w:rsidRPr="00000000">
            <w:rPr>
              <w:rFonts w:ascii="Caudex" w:cs="Caudex" w:eastAsia="Caudex" w:hAnsi="Caudex"/>
              <w:color w:val="1f1f1f"/>
              <w:sz w:val="26"/>
              <w:szCs w:val="26"/>
              <w:rtl w:val="0"/>
            </w:rPr>
            <w:t xml:space="preserve">Dòng tiếp là số lượng truy vấn Q (1 ≤ Q ≤ 1000).</w:t>
          </w:r>
        </w:sdtContent>
      </w:sdt>
    </w:p>
    <w:p w:rsidR="00000000" w:rsidDel="00000000" w:rsidP="00000000" w:rsidRDefault="00000000" w:rsidRPr="00000000" w14:paraId="00000161">
      <w:pPr>
        <w:numPr>
          <w:ilvl w:val="0"/>
          <w:numId w:val="48"/>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Q dòng tiếp theo, mỗi dòng gồm 2 số nguyên x và y.</w:t>
      </w:r>
    </w:p>
    <w:p w:rsidR="00000000" w:rsidDel="00000000" w:rsidP="00000000" w:rsidRDefault="00000000" w:rsidRPr="00000000" w14:paraId="00000162">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Với mỗi truy vấn, in ra “YES” nếu có đường đi từ x tới y, in ra “NO” nếu ngược lại.</w:t>
      </w:r>
    </w:p>
    <w:p w:rsidR="00000000" w:rsidDel="00000000" w:rsidP="00000000" w:rsidRDefault="00000000" w:rsidRPr="00000000" w14:paraId="00000163">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5"/>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5">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6">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67">
            <w:pPr>
              <w:spacing w:after="280" w:line="240" w:lineRule="auto"/>
              <w:jc w:val="both"/>
              <w:rPr>
                <w:color w:val="1f1f1f"/>
                <w:sz w:val="26"/>
                <w:szCs w:val="26"/>
              </w:rPr>
            </w:pPr>
            <w:r w:rsidDel="00000000" w:rsidR="00000000" w:rsidRPr="00000000">
              <w:rPr>
                <w:color w:val="1f1f1f"/>
                <w:sz w:val="26"/>
                <w:szCs w:val="26"/>
                <w:rtl w:val="0"/>
              </w:rPr>
              <w:t xml:space="preserve">6 5</w:t>
            </w:r>
          </w:p>
          <w:p w:rsidR="00000000" w:rsidDel="00000000" w:rsidP="00000000" w:rsidRDefault="00000000" w:rsidRPr="00000000" w14:paraId="00000168">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169">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16A">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16B">
            <w:pPr>
              <w:spacing w:after="280" w:line="240" w:lineRule="auto"/>
              <w:jc w:val="both"/>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16C">
            <w:pPr>
              <w:spacing w:after="280" w:line="240" w:lineRule="auto"/>
              <w:jc w:val="both"/>
              <w:rPr>
                <w:color w:val="1f1f1f"/>
                <w:sz w:val="26"/>
                <w:szCs w:val="26"/>
              </w:rPr>
            </w:pPr>
            <w:r w:rsidDel="00000000" w:rsidR="00000000" w:rsidRPr="00000000">
              <w:rPr>
                <w:color w:val="1f1f1f"/>
                <w:sz w:val="26"/>
                <w:szCs w:val="26"/>
                <w:rtl w:val="0"/>
              </w:rPr>
              <w:t xml:space="preserve">5 6</w:t>
            </w:r>
          </w:p>
          <w:p w:rsidR="00000000" w:rsidDel="00000000" w:rsidP="00000000" w:rsidRDefault="00000000" w:rsidRPr="00000000" w14:paraId="0000016D">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6E">
            <w:pPr>
              <w:spacing w:after="280" w:line="240" w:lineRule="auto"/>
              <w:jc w:val="both"/>
              <w:rPr>
                <w:color w:val="1f1f1f"/>
                <w:sz w:val="26"/>
                <w:szCs w:val="26"/>
              </w:rPr>
            </w:pPr>
            <w:r w:rsidDel="00000000" w:rsidR="00000000" w:rsidRPr="00000000">
              <w:rPr>
                <w:color w:val="1f1f1f"/>
                <w:sz w:val="26"/>
                <w:szCs w:val="26"/>
                <w:rtl w:val="0"/>
              </w:rPr>
              <w:t xml:space="preserve">1 5</w:t>
            </w:r>
          </w:p>
          <w:p w:rsidR="00000000" w:rsidDel="00000000" w:rsidP="00000000" w:rsidRDefault="00000000" w:rsidRPr="00000000" w14:paraId="0000016F">
            <w:pPr>
              <w:spacing w:line="240" w:lineRule="auto"/>
              <w:jc w:val="both"/>
              <w:rPr>
                <w:color w:val="1f1f1f"/>
                <w:sz w:val="26"/>
                <w:szCs w:val="26"/>
              </w:rPr>
            </w:pPr>
            <w:r w:rsidDel="00000000" w:rsidR="00000000" w:rsidRPr="00000000">
              <w:rPr>
                <w:color w:val="1f1f1f"/>
                <w:sz w:val="26"/>
                <w:szCs w:val="26"/>
                <w:rtl w:val="0"/>
              </w:rPr>
              <w:t xml:space="preserve">2 4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0">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71">
            <w:pPr>
              <w:spacing w:line="240" w:lineRule="auto"/>
              <w:jc w:val="both"/>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sz w:val="26"/>
          <w:szCs w:val="26"/>
          <w:rtl w:val="0"/>
        </w:rPr>
        <w:t xml:space="preserve">Source code : </w:t>
      </w:r>
      <w:hyperlink r:id="rId21">
        <w:r w:rsidDel="00000000" w:rsidR="00000000" w:rsidRPr="00000000">
          <w:rPr>
            <w:color w:val="0563c1"/>
            <w:sz w:val="26"/>
            <w:szCs w:val="26"/>
            <w:u w:val="single"/>
            <w:rtl w:val="0"/>
          </w:rPr>
          <w:t xml:space="preserve">https://ideone.com/W0Gltu</w:t>
        </w:r>
      </w:hyperlink>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Bài 16. Đường đi DFS trên đồ thị vô hướng</w:t>
      </w:r>
    </w:p>
    <w:p w:rsidR="00000000" w:rsidDel="00000000" w:rsidP="00000000" w:rsidRDefault="00000000" w:rsidRPr="00000000" w14:paraId="00000176">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đường đi từ đỉnh sÎV đến đỉnh tÎV trên đồ thị bằng thuật toán DFS.</w:t>
      </w:r>
    </w:p>
    <w:p w:rsidR="00000000" w:rsidDel="00000000" w:rsidP="00000000" w:rsidRDefault="00000000" w:rsidRPr="00000000" w14:paraId="0000017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78">
      <w:pPr>
        <w:numPr>
          <w:ilvl w:val="0"/>
          <w:numId w:val="4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79">
      <w:pPr>
        <w:numPr>
          <w:ilvl w:val="0"/>
          <w:numId w:val="4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7A">
      <w:pPr>
        <w:numPr>
          <w:ilvl w:val="0"/>
          <w:numId w:val="49"/>
        </w:numPr>
        <w:spacing w:after="280" w:before="0" w:line="240" w:lineRule="auto"/>
        <w:ind w:left="720" w:hanging="360"/>
        <w:rPr>
          <w:color w:val="1f1f1f"/>
          <w:sz w:val="26"/>
          <w:szCs w:val="26"/>
        </w:rPr>
      </w:pPr>
      <w:sdt>
        <w:sdtPr>
          <w:tag w:val="goog_rdk_26"/>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7B">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7C">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DFS của mỗi test theo khuôn dạng của ví dụ dưới đây. Nếu không có đáp án, in ra -1.</w:t>
      </w:r>
    </w:p>
    <w:p w:rsidR="00000000" w:rsidDel="00000000" w:rsidP="00000000" w:rsidRDefault="00000000" w:rsidRPr="00000000" w14:paraId="0000017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6"/>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7F">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0">
            <w:pPr>
              <w:spacing w:line="240" w:lineRule="auto"/>
              <w:jc w:val="both"/>
              <w:rPr>
                <w:color w:val="1f1f1f"/>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81">
            <w:pPr>
              <w:spacing w:line="240" w:lineRule="auto"/>
              <w:jc w:val="both"/>
              <w:rPr>
                <w:color w:val="1f1f1f"/>
                <w:sz w:val="26"/>
                <w:szCs w:val="26"/>
              </w:rPr>
            </w:pPr>
            <w:r w:rsidDel="00000000" w:rsidR="00000000" w:rsidRPr="00000000">
              <w:rPr>
                <w:color w:val="1f1f1f"/>
                <w:sz w:val="26"/>
                <w:szCs w:val="26"/>
                <w:rtl w:val="0"/>
              </w:rPr>
              <w:t xml:space="preserve">1 2 3 4 5 6</w:t>
            </w:r>
          </w:p>
        </w:tc>
      </w:tr>
    </w:tbl>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sz w:val="26"/>
          <w:szCs w:val="26"/>
          <w:rtl w:val="0"/>
        </w:rPr>
        <w:t xml:space="preserve">Source code : </w:t>
      </w:r>
      <w:hyperlink r:id="rId22">
        <w:r w:rsidDel="00000000" w:rsidR="00000000" w:rsidRPr="00000000">
          <w:rPr>
            <w:color w:val="0563c1"/>
            <w:sz w:val="26"/>
            <w:szCs w:val="26"/>
            <w:u w:val="single"/>
            <w:rtl w:val="0"/>
          </w:rPr>
          <w:t xml:space="preserve">https://ideone.com/FdxImu</w:t>
        </w:r>
      </w:hyperlink>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pStyle w:val="Heading2"/>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Bài 17. Đường đi BFS trên đồ thị vô hướng</w:t>
      </w:r>
    </w:p>
    <w:p w:rsidR="00000000" w:rsidDel="00000000" w:rsidP="00000000" w:rsidRDefault="00000000" w:rsidRPr="00000000" w14:paraId="00000186">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đường đi từ đỉnh sÎV đến đỉnh tÎV trên đồ thị bằng thuật toán BFS.</w:t>
      </w:r>
    </w:p>
    <w:p w:rsidR="00000000" w:rsidDel="00000000" w:rsidP="00000000" w:rsidRDefault="00000000" w:rsidRPr="00000000" w14:paraId="0000018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88">
      <w:pPr>
        <w:numPr>
          <w:ilvl w:val="0"/>
          <w:numId w:val="1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89">
      <w:pPr>
        <w:numPr>
          <w:ilvl w:val="0"/>
          <w:numId w:val="1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rsidR="00000000" w:rsidDel="00000000" w:rsidP="00000000" w:rsidRDefault="00000000" w:rsidRPr="00000000" w14:paraId="0000018A">
      <w:pPr>
        <w:numPr>
          <w:ilvl w:val="0"/>
          <w:numId w:val="18"/>
        </w:numPr>
        <w:spacing w:after="280" w:before="0" w:line="240" w:lineRule="auto"/>
        <w:ind w:left="720" w:hanging="360"/>
        <w:rPr>
          <w:color w:val="1f1f1f"/>
          <w:sz w:val="26"/>
          <w:szCs w:val="26"/>
        </w:rPr>
      </w:pPr>
      <w:sdt>
        <w:sdtPr>
          <w:tag w:val="goog_rdk_2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2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8B">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8C">
      <w:pPr>
        <w:numPr>
          <w:ilvl w:val="0"/>
          <w:numId w:val="1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đường đi từ đỉnh s đến đỉnh t của mỗi test theo thuật toán BFS của mỗi test theo khuôn dạng của ví dụ dưới đây. Nếu không có đáp án, in ra -1.</w:t>
      </w:r>
    </w:p>
    <w:p w:rsidR="00000000" w:rsidDel="00000000" w:rsidP="00000000" w:rsidRDefault="00000000" w:rsidRPr="00000000" w14:paraId="0000018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7"/>
        <w:tblW w:w="9345.0" w:type="dxa"/>
        <w:jc w:val="left"/>
        <w:tblInd w:w="360.0" w:type="dxa"/>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8F">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0">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91">
            <w:pPr>
              <w:spacing w:after="280" w:line="240" w:lineRule="auto"/>
              <w:jc w:val="both"/>
              <w:rPr>
                <w:color w:val="1f1f1f"/>
                <w:sz w:val="26"/>
                <w:szCs w:val="26"/>
              </w:rPr>
            </w:pPr>
            <w:r w:rsidDel="00000000" w:rsidR="00000000" w:rsidRPr="00000000">
              <w:rPr>
                <w:color w:val="1f1f1f"/>
                <w:sz w:val="26"/>
                <w:szCs w:val="26"/>
                <w:rtl w:val="0"/>
              </w:rPr>
              <w:t xml:space="preserve">6 9 1 6</w:t>
            </w:r>
          </w:p>
          <w:p w:rsidR="00000000" w:rsidDel="00000000" w:rsidP="00000000" w:rsidRDefault="00000000" w:rsidRPr="00000000" w14:paraId="00000192">
            <w:pPr>
              <w:spacing w:line="240" w:lineRule="auto"/>
              <w:jc w:val="both"/>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93">
            <w:pPr>
              <w:spacing w:line="240" w:lineRule="auto"/>
              <w:jc w:val="both"/>
              <w:rPr>
                <w:color w:val="1f1f1f"/>
                <w:sz w:val="26"/>
                <w:szCs w:val="26"/>
              </w:rPr>
            </w:pPr>
            <w:r w:rsidDel="00000000" w:rsidR="00000000" w:rsidRPr="00000000">
              <w:rPr>
                <w:color w:val="1f1f1f"/>
                <w:sz w:val="26"/>
                <w:szCs w:val="26"/>
                <w:rtl w:val="0"/>
              </w:rPr>
              <w:t xml:space="preserve">1 2 5 6</w:t>
            </w:r>
          </w:p>
        </w:tc>
      </w:tr>
    </w:tbl>
    <w:p w:rsidR="00000000" w:rsidDel="00000000" w:rsidP="00000000" w:rsidRDefault="00000000" w:rsidRPr="00000000" w14:paraId="00000194">
      <w:pPr>
        <w:rPr>
          <w:sz w:val="26"/>
          <w:szCs w:val="26"/>
        </w:rPr>
      </w:pPr>
      <w:r w:rsidDel="00000000" w:rsidR="00000000" w:rsidRPr="00000000">
        <w:rPr>
          <w:rtl w:val="0"/>
        </w:rPr>
      </w:r>
    </w:p>
    <w:p w:rsidR="00000000" w:rsidDel="00000000" w:rsidP="00000000" w:rsidRDefault="00000000" w:rsidRPr="00000000" w14:paraId="00000195">
      <w:pPr>
        <w:rPr>
          <w:sz w:val="26"/>
          <w:szCs w:val="26"/>
        </w:rPr>
      </w:pPr>
      <w:r w:rsidDel="00000000" w:rsidR="00000000" w:rsidRPr="00000000">
        <w:rPr>
          <w:sz w:val="26"/>
          <w:szCs w:val="26"/>
          <w:rtl w:val="0"/>
        </w:rPr>
        <w:t xml:space="preserve">Source code : </w:t>
      </w:r>
      <w:hyperlink r:id="rId23">
        <w:r w:rsidDel="00000000" w:rsidR="00000000" w:rsidRPr="00000000">
          <w:rPr>
            <w:color w:val="0563c1"/>
            <w:sz w:val="26"/>
            <w:szCs w:val="26"/>
            <w:u w:val="single"/>
            <w:rtl w:val="0"/>
          </w:rPr>
          <w:t xml:space="preserve">https://ideone.com/XXsYdb</w:t>
        </w:r>
      </w:hyperlink>
      <w:r w:rsidDel="00000000" w:rsidR="00000000" w:rsidRPr="00000000">
        <w:rPr>
          <w:rtl w:val="0"/>
        </w:rPr>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Bài 18. Đếm số thành phần liên thông</w:t>
      </w:r>
    </w:p>
    <w:p w:rsidR="00000000" w:rsidDel="00000000" w:rsidP="00000000" w:rsidRDefault="00000000" w:rsidRPr="00000000" w14:paraId="00000198">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số thành phần liên thông của đồ thị.</w:t>
      </w:r>
    </w:p>
    <w:p w:rsidR="00000000" w:rsidDel="00000000" w:rsidP="00000000" w:rsidRDefault="00000000" w:rsidRPr="00000000" w14:paraId="00000199">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9A">
      <w:pPr>
        <w:numPr>
          <w:ilvl w:val="0"/>
          <w:numId w:val="2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9B">
      <w:pPr>
        <w:numPr>
          <w:ilvl w:val="0"/>
          <w:numId w:val="2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9C">
      <w:pPr>
        <w:numPr>
          <w:ilvl w:val="0"/>
          <w:numId w:val="20"/>
        </w:numPr>
        <w:spacing w:after="280" w:before="0" w:line="240" w:lineRule="auto"/>
        <w:ind w:left="720" w:hanging="360"/>
        <w:rPr>
          <w:color w:val="1f1f1f"/>
          <w:sz w:val="26"/>
          <w:szCs w:val="26"/>
        </w:rPr>
      </w:pPr>
      <w:sdt>
        <w:sdtPr>
          <w:tag w:val="goog_rdk_3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9D">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9E">
      <w:pPr>
        <w:numPr>
          <w:ilvl w:val="0"/>
          <w:numId w:val="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số thành phần liên thông của đồ thị.</w:t>
      </w:r>
    </w:p>
    <w:p w:rsidR="00000000" w:rsidDel="00000000" w:rsidP="00000000" w:rsidRDefault="00000000" w:rsidRPr="00000000" w14:paraId="0000019F">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18"/>
        <w:tblW w:w="9345.0" w:type="dxa"/>
        <w:jc w:val="left"/>
        <w:tblInd w:w="360.0" w:type="dxa"/>
        <w:tblLayout w:type="fixed"/>
        <w:tblLook w:val="0400"/>
      </w:tblPr>
      <w:tblGrid>
        <w:gridCol w:w="4665"/>
        <w:gridCol w:w="4680"/>
        <w:tblGridChange w:id="0">
          <w:tblGrid>
            <w:gridCol w:w="466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A1">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2">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A3">
            <w:pPr>
              <w:spacing w:after="280" w:line="240" w:lineRule="auto"/>
              <w:jc w:val="both"/>
              <w:rPr>
                <w:color w:val="1f1f1f"/>
                <w:sz w:val="26"/>
                <w:szCs w:val="26"/>
              </w:rPr>
            </w:pPr>
            <w:r w:rsidDel="00000000" w:rsidR="00000000" w:rsidRPr="00000000">
              <w:rPr>
                <w:color w:val="1f1f1f"/>
                <w:sz w:val="26"/>
                <w:szCs w:val="26"/>
                <w:rtl w:val="0"/>
              </w:rPr>
              <w:t xml:space="preserve">5 6 </w:t>
            </w:r>
          </w:p>
          <w:p w:rsidR="00000000" w:rsidDel="00000000" w:rsidP="00000000" w:rsidRDefault="00000000" w:rsidRPr="00000000" w14:paraId="000001A4">
            <w:pPr>
              <w:spacing w:line="240" w:lineRule="auto"/>
              <w:jc w:val="both"/>
              <w:rPr>
                <w:color w:val="1f1f1f"/>
                <w:sz w:val="26"/>
                <w:szCs w:val="26"/>
              </w:rPr>
            </w:pPr>
            <w:r w:rsidDel="00000000" w:rsidR="00000000" w:rsidRPr="00000000">
              <w:rPr>
                <w:color w:val="1f1f1f"/>
                <w:sz w:val="26"/>
                <w:szCs w:val="26"/>
                <w:rtl w:val="0"/>
              </w:rPr>
              <w:t xml:space="preserve">1 2 1 3 2 3 3 4 3 5 4 5</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A5">
            <w:pPr>
              <w:spacing w:line="240" w:lineRule="auto"/>
              <w:jc w:val="both"/>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1A6">
      <w:pPr>
        <w:rPr>
          <w:sz w:val="26"/>
          <w:szCs w:val="26"/>
        </w:rPr>
      </w:pPr>
      <w:r w:rsidDel="00000000" w:rsidR="00000000" w:rsidRPr="00000000">
        <w:rPr>
          <w:sz w:val="26"/>
          <w:szCs w:val="26"/>
          <w:rtl w:val="0"/>
        </w:rPr>
        <w:t xml:space="preserve">Source code : </w:t>
      </w:r>
      <w:hyperlink r:id="rId24">
        <w:r w:rsidDel="00000000" w:rsidR="00000000" w:rsidRPr="00000000">
          <w:rPr>
            <w:color w:val="0563c1"/>
            <w:sz w:val="26"/>
            <w:szCs w:val="26"/>
            <w:u w:val="single"/>
            <w:rtl w:val="0"/>
          </w:rPr>
          <w:t xml:space="preserve">https://ideone.com/q0IpK9</w:t>
        </w:r>
      </w:hyperlink>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pStyle w:val="Heading2"/>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Bài 19. Tìm số thành phần liên thông với BFS</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tìm số thành phần liên thông của đồ thị bằng thuật toán BFS.</w:t>
      </w:r>
    </w:p>
    <w:p w:rsidR="00000000" w:rsidDel="00000000" w:rsidP="00000000" w:rsidRDefault="00000000" w:rsidRPr="00000000" w14:paraId="000001AA">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AB">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AC">
      <w:pPr>
        <w:numPr>
          <w:ilvl w:val="0"/>
          <w:numId w:val="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AD">
      <w:pPr>
        <w:numPr>
          <w:ilvl w:val="0"/>
          <w:numId w:val="5"/>
        </w:numPr>
        <w:spacing w:after="280" w:before="0" w:line="240" w:lineRule="auto"/>
        <w:ind w:left="720" w:hanging="360"/>
        <w:rPr>
          <w:color w:val="1f1f1f"/>
          <w:sz w:val="26"/>
          <w:szCs w:val="26"/>
        </w:rPr>
      </w:pPr>
      <w:sdt>
        <w:sdtPr>
          <w:tag w:val="goog_rdk_3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A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AF">
      <w:pPr>
        <w:numPr>
          <w:ilvl w:val="0"/>
          <w:numId w:val="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số thành phần liên thông của đồ thị bằng thuật toán BFS.</w:t>
      </w:r>
    </w:p>
    <w:p w:rsidR="00000000" w:rsidDel="00000000" w:rsidP="00000000" w:rsidRDefault="00000000" w:rsidRPr="00000000" w14:paraId="000001B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9"/>
        <w:tblW w:w="9315.0" w:type="dxa"/>
        <w:jc w:val="left"/>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4635"/>
        <w:gridCol w:w="4680"/>
        <w:tblGridChange w:id="0">
          <w:tblGrid>
            <w:gridCol w:w="4635"/>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B4">
            <w:pPr>
              <w:spacing w:after="280" w:line="240" w:lineRule="auto"/>
              <w:rPr>
                <w:color w:val="1f1f1f"/>
                <w:sz w:val="26"/>
                <w:szCs w:val="26"/>
              </w:rPr>
            </w:pPr>
            <w:r w:rsidDel="00000000" w:rsidR="00000000" w:rsidRPr="00000000">
              <w:rPr>
                <w:color w:val="1f1f1f"/>
                <w:sz w:val="26"/>
                <w:szCs w:val="26"/>
                <w:rtl w:val="0"/>
              </w:rPr>
              <w:t xml:space="preserve">6  6 </w:t>
            </w:r>
          </w:p>
          <w:p w:rsidR="00000000" w:rsidDel="00000000" w:rsidP="00000000" w:rsidRDefault="00000000" w:rsidRPr="00000000" w14:paraId="000001B5">
            <w:pPr>
              <w:spacing w:line="240" w:lineRule="auto"/>
              <w:rPr>
                <w:color w:val="1f1f1f"/>
                <w:sz w:val="26"/>
                <w:szCs w:val="26"/>
              </w:rPr>
            </w:pPr>
            <w:r w:rsidDel="00000000" w:rsidR="00000000" w:rsidRPr="00000000">
              <w:rPr>
                <w:color w:val="1f1f1f"/>
                <w:sz w:val="26"/>
                <w:szCs w:val="26"/>
                <w:rtl w:val="0"/>
              </w:rPr>
              <w:t xml:space="preserve">1 2 1 3 2 3 3 4 3 5 4 5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sz w:val="26"/>
          <w:szCs w:val="26"/>
          <w:rtl w:val="0"/>
        </w:rPr>
        <w:t xml:space="preserve">Source code : </w:t>
      </w:r>
      <w:hyperlink r:id="rId25">
        <w:r w:rsidDel="00000000" w:rsidR="00000000" w:rsidRPr="00000000">
          <w:rPr>
            <w:color w:val="0563c1"/>
            <w:sz w:val="26"/>
            <w:szCs w:val="26"/>
            <w:u w:val="single"/>
            <w:rtl w:val="0"/>
          </w:rPr>
          <w:t xml:space="preserve">https://ideone.com/LEwHfk</w:t>
        </w:r>
      </w:hyperlink>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Bài 20. Kiểm tra tính liên thông mạnh</w:t>
      </w:r>
    </w:p>
    <w:p w:rsidR="00000000" w:rsidDel="00000000" w:rsidP="00000000" w:rsidRDefault="00000000" w:rsidRPr="00000000" w14:paraId="000001BA">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kiểm tra xem đồ thị có liên thông mạnh hay không?</w:t>
      </w:r>
    </w:p>
    <w:p w:rsidR="00000000" w:rsidDel="00000000" w:rsidP="00000000" w:rsidRDefault="00000000" w:rsidRPr="00000000" w14:paraId="000001BB">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BC">
      <w:pPr>
        <w:numPr>
          <w:ilvl w:val="0"/>
          <w:numId w:val="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BD">
      <w:pPr>
        <w:numPr>
          <w:ilvl w:val="0"/>
          <w:numId w:val="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rsidR="00000000" w:rsidDel="00000000" w:rsidP="00000000" w:rsidRDefault="00000000" w:rsidRPr="00000000" w14:paraId="000001BE">
      <w:pPr>
        <w:numPr>
          <w:ilvl w:val="0"/>
          <w:numId w:val="9"/>
        </w:numPr>
        <w:spacing w:after="280" w:before="0" w:line="240" w:lineRule="auto"/>
        <w:ind w:left="720" w:hanging="360"/>
        <w:rPr>
          <w:color w:val="1f1f1f"/>
          <w:sz w:val="26"/>
          <w:szCs w:val="26"/>
        </w:rPr>
      </w:pPr>
      <w:sdt>
        <w:sdtPr>
          <w:tag w:val="goog_rdk_3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B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C0">
      <w:pPr>
        <w:numPr>
          <w:ilvl w:val="0"/>
          <w:numId w:val="1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theo từng dòng tương ứng với test là liên thông mạnh hoặc không liên thông mạnh.</w:t>
      </w:r>
    </w:p>
    <w:p w:rsidR="00000000" w:rsidDel="00000000" w:rsidP="00000000" w:rsidRDefault="00000000" w:rsidRPr="00000000" w14:paraId="000001C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0"/>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015"/>
        <w:gridCol w:w="3330"/>
        <w:tblGridChange w:id="0">
          <w:tblGrid>
            <w:gridCol w:w="6015"/>
            <w:gridCol w:w="33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C5">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1C6">
            <w:pPr>
              <w:spacing w:line="240" w:lineRule="auto"/>
              <w:rPr>
                <w:color w:val="1f1f1f"/>
                <w:sz w:val="26"/>
                <w:szCs w:val="26"/>
              </w:rPr>
            </w:pPr>
            <w:r w:rsidDel="00000000" w:rsidR="00000000" w:rsidRPr="00000000">
              <w:rPr>
                <w:color w:val="1f1f1f"/>
                <w:sz w:val="26"/>
                <w:szCs w:val="26"/>
                <w:rtl w:val="0"/>
              </w:rPr>
              <w:t xml:space="preserve">1 2 2 4 3 1 3 2 3 5 4 3 5 4 5 6 6  3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rPr>
          <w:sz w:val="26"/>
          <w:szCs w:val="26"/>
        </w:rPr>
      </w:pPr>
      <w:r w:rsidDel="00000000" w:rsidR="00000000" w:rsidRPr="00000000">
        <w:rPr>
          <w:sz w:val="26"/>
          <w:szCs w:val="26"/>
          <w:rtl w:val="0"/>
        </w:rPr>
        <w:t xml:space="preserve">Source code : </w:t>
      </w:r>
      <w:hyperlink r:id="rId26">
        <w:r w:rsidDel="00000000" w:rsidR="00000000" w:rsidRPr="00000000">
          <w:rPr>
            <w:color w:val="0563c1"/>
            <w:sz w:val="26"/>
            <w:szCs w:val="26"/>
            <w:u w:val="single"/>
            <w:rtl w:val="0"/>
          </w:rPr>
          <w:t xml:space="preserve">https://ideone.com/6u1vt5</w:t>
        </w:r>
      </w:hyperlink>
      <w:r w:rsidDel="00000000" w:rsidR="00000000" w:rsidRPr="00000000">
        <w:rPr>
          <w:rtl w:val="0"/>
        </w:rPr>
      </w:r>
    </w:p>
    <w:p w:rsidR="00000000" w:rsidDel="00000000" w:rsidP="00000000" w:rsidRDefault="00000000" w:rsidRPr="00000000" w14:paraId="000001CA">
      <w:pPr>
        <w:rPr>
          <w:sz w:val="26"/>
          <w:szCs w:val="26"/>
        </w:rPr>
      </w:pPr>
      <w:r w:rsidDel="00000000" w:rsidR="00000000" w:rsidRPr="00000000">
        <w:rPr>
          <w:rtl w:val="0"/>
        </w:rPr>
      </w:r>
    </w:p>
    <w:p w:rsidR="00000000" w:rsidDel="00000000" w:rsidP="00000000" w:rsidRDefault="00000000" w:rsidRPr="00000000" w14:paraId="000001CB">
      <w:pPr>
        <w:pStyle w:val="Heading2"/>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Bài 21. Liệt kê đỉnh trụ</w:t>
      </w:r>
    </w:p>
    <w:p w:rsidR="00000000" w:rsidDel="00000000" w:rsidP="00000000" w:rsidRDefault="00000000" w:rsidRPr="00000000" w14:paraId="000001CC">
      <w:pPr>
        <w:spacing w:after="280" w:line="240" w:lineRule="auto"/>
        <w:rPr>
          <w:color w:val="1f1f1f"/>
          <w:sz w:val="26"/>
          <w:szCs w:val="26"/>
        </w:rPr>
      </w:pPr>
      <w:r w:rsidDel="00000000" w:rsidR="00000000" w:rsidRPr="00000000">
        <w:rPr>
          <w:color w:val="1f1f1f"/>
          <w:sz w:val="26"/>
          <w:szCs w:val="26"/>
          <w:rtl w:val="0"/>
        </w:rPr>
        <w:t xml:space="preserve">Cho đồ thị vô hướng liên thông G=&lt;V, E&gt; được biểu diễn dưới dạng danh sách cạnh. Hãy đưa ra tất cả các đỉnh trụ của đồ thị?</w:t>
      </w:r>
    </w:p>
    <w:p w:rsidR="00000000" w:rsidDel="00000000" w:rsidP="00000000" w:rsidRDefault="00000000" w:rsidRPr="00000000" w14:paraId="000001CD">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CE">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CF">
      <w:pPr>
        <w:numPr>
          <w:ilvl w:val="0"/>
          <w:numId w:val="1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và số cạnh; Dòng tiếp theo đưa vào các bộ đôi u, v tương ứng với một cạnh của đồ thị.</w:t>
      </w:r>
    </w:p>
    <w:p w:rsidR="00000000" w:rsidDel="00000000" w:rsidP="00000000" w:rsidRDefault="00000000" w:rsidRPr="00000000" w14:paraId="000001D0">
      <w:pPr>
        <w:numPr>
          <w:ilvl w:val="0"/>
          <w:numId w:val="12"/>
        </w:numPr>
        <w:spacing w:after="280" w:before="0" w:line="240" w:lineRule="auto"/>
        <w:ind w:left="720" w:hanging="360"/>
        <w:rPr>
          <w:color w:val="1f1f1f"/>
          <w:sz w:val="26"/>
          <w:szCs w:val="26"/>
        </w:rPr>
      </w:pPr>
      <w:sdt>
        <w:sdtPr>
          <w:tag w:val="goog_rdk_36"/>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7"/>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D1">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D2">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danh sách các đỉnh trụ của mỗi test  theo từng dòng.</w:t>
      </w:r>
    </w:p>
    <w:p w:rsidR="00000000" w:rsidDel="00000000" w:rsidP="00000000" w:rsidRDefault="00000000" w:rsidRPr="00000000" w14:paraId="000001D3">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1"/>
        <w:tblW w:w="9360.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D7">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1D8">
            <w:pPr>
              <w:spacing w:line="240" w:lineRule="auto"/>
              <w:rPr>
                <w:color w:val="1f1f1f"/>
                <w:sz w:val="26"/>
                <w:szCs w:val="26"/>
              </w:rPr>
            </w:pPr>
            <w:r w:rsidDel="00000000" w:rsidR="00000000" w:rsidRPr="00000000">
              <w:rPr>
                <w:color w:val="1f1f1f"/>
                <w:sz w:val="26"/>
                <w:szCs w:val="26"/>
                <w:rtl w:val="0"/>
              </w:rPr>
              <w:t xml:space="preserve">1 2 1 3 2 3 2 5 3 4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line="240" w:lineRule="auto"/>
              <w:rPr>
                <w:color w:val="1f1f1f"/>
                <w:sz w:val="26"/>
                <w:szCs w:val="26"/>
              </w:rPr>
            </w:pPr>
            <w:r w:rsidDel="00000000" w:rsidR="00000000" w:rsidRPr="00000000">
              <w:rPr>
                <w:color w:val="1f1f1f"/>
                <w:sz w:val="26"/>
                <w:szCs w:val="26"/>
                <w:rtl w:val="0"/>
              </w:rPr>
              <w:t xml:space="preserve">2 3</w:t>
            </w:r>
          </w:p>
        </w:tc>
      </w:tr>
    </w:tbl>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rPr>
          <w:color w:val="0563c1"/>
          <w:sz w:val="26"/>
          <w:szCs w:val="26"/>
          <w:u w:val="single"/>
        </w:rPr>
      </w:pPr>
      <w:r w:rsidDel="00000000" w:rsidR="00000000" w:rsidRPr="00000000">
        <w:rPr>
          <w:sz w:val="26"/>
          <w:szCs w:val="26"/>
          <w:rtl w:val="0"/>
        </w:rPr>
        <w:t xml:space="preserve">Source code : </w:t>
      </w:r>
      <w:hyperlink r:id="rId27">
        <w:r w:rsidDel="00000000" w:rsidR="00000000" w:rsidRPr="00000000">
          <w:rPr>
            <w:color w:val="0563c1"/>
            <w:sz w:val="26"/>
            <w:szCs w:val="26"/>
            <w:u w:val="single"/>
            <w:rtl w:val="0"/>
          </w:rPr>
          <w:t xml:space="preserve">https://ideone.com/B5E18c</w:t>
        </w:r>
      </w:hyperlink>
      <w:r w:rsidDel="00000000" w:rsidR="00000000" w:rsidRPr="00000000">
        <w:rPr>
          <w:rtl w:val="0"/>
        </w:rPr>
      </w:r>
    </w:p>
    <w:p w:rsidR="00000000" w:rsidDel="00000000" w:rsidP="00000000" w:rsidRDefault="00000000" w:rsidRPr="00000000" w14:paraId="000001DC">
      <w:pPr>
        <w:rPr>
          <w:color w:val="000000"/>
          <w:sz w:val="26"/>
          <w:szCs w:val="26"/>
          <w:u w:val="none"/>
        </w:rPr>
      </w:pPr>
      <w:r w:rsidDel="00000000" w:rsidR="00000000" w:rsidRPr="00000000">
        <w:rPr>
          <w:color w:val="000000"/>
          <w:sz w:val="26"/>
          <w:szCs w:val="26"/>
          <w:u w:val="none"/>
          <w:rtl w:val="0"/>
        </w:rPr>
        <w:t xml:space="preserve">Sử dụng thuật toán Tarjan : </w:t>
      </w:r>
      <w:hyperlink r:id="rId28">
        <w:r w:rsidDel="00000000" w:rsidR="00000000" w:rsidRPr="00000000">
          <w:rPr>
            <w:color w:val="0563c1"/>
            <w:sz w:val="26"/>
            <w:szCs w:val="26"/>
            <w:u w:val="single"/>
            <w:rtl w:val="0"/>
          </w:rPr>
          <w:t xml:space="preserve">https://ideone.com/GROzkQ</w:t>
        </w:r>
      </w:hyperlink>
      <w:r w:rsidDel="00000000" w:rsidR="00000000" w:rsidRPr="00000000">
        <w:rPr>
          <w:rtl w:val="0"/>
        </w:rPr>
      </w:r>
    </w:p>
    <w:p w:rsidR="00000000" w:rsidDel="00000000" w:rsidP="00000000" w:rsidRDefault="00000000" w:rsidRPr="00000000" w14:paraId="000001DD">
      <w:pPr>
        <w:rPr>
          <w:sz w:val="26"/>
          <w:szCs w:val="26"/>
        </w:rPr>
      </w:pPr>
      <w:bookmarkStart w:colFirst="0" w:colLast="0" w:name="_heading=h.4i7ojhp" w:id="20"/>
      <w:bookmarkEnd w:id="20"/>
      <w:r w:rsidDel="00000000" w:rsidR="00000000" w:rsidRPr="00000000">
        <w:rPr>
          <w:rtl w:val="0"/>
        </w:rPr>
      </w:r>
    </w:p>
    <w:p w:rsidR="00000000" w:rsidDel="00000000" w:rsidP="00000000" w:rsidRDefault="00000000" w:rsidRPr="00000000" w14:paraId="000001DE">
      <w:pPr>
        <w:pStyle w:val="Heading2"/>
        <w:rPr>
          <w:rFonts w:ascii="Times New Roman" w:cs="Times New Roman" w:eastAsia="Times New Roman" w:hAnsi="Times New Roman"/>
        </w:rPr>
      </w:pPr>
      <w:bookmarkStart w:colFirst="0" w:colLast="0" w:name="_heading=h.2xcytpi" w:id="21"/>
      <w:bookmarkEnd w:id="21"/>
      <w:r w:rsidDel="00000000" w:rsidR="00000000" w:rsidRPr="00000000">
        <w:rPr>
          <w:rFonts w:ascii="Times New Roman" w:cs="Times New Roman" w:eastAsia="Times New Roman" w:hAnsi="Times New Roman"/>
          <w:rtl w:val="0"/>
        </w:rPr>
        <w:t xml:space="preserve">Bài 22. Kiểm tra chu trình trên đồ thị vô hướng</w:t>
      </w:r>
    </w:p>
    <w:p w:rsidR="00000000" w:rsidDel="00000000" w:rsidP="00000000" w:rsidRDefault="00000000" w:rsidRPr="00000000" w14:paraId="000001DF">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Hãy kiểm tra xem đồ thị có tồn tại chu trình hay không?</w:t>
      </w:r>
    </w:p>
    <w:p w:rsidR="00000000" w:rsidDel="00000000" w:rsidP="00000000" w:rsidRDefault="00000000" w:rsidRPr="00000000" w14:paraId="000001E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E1">
      <w:pPr>
        <w:numPr>
          <w:ilvl w:val="0"/>
          <w:numId w:val="2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E2">
      <w:pPr>
        <w:numPr>
          <w:ilvl w:val="0"/>
          <w:numId w:val="2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rsidR="00000000" w:rsidDel="00000000" w:rsidP="00000000" w:rsidRDefault="00000000" w:rsidRPr="00000000" w14:paraId="000001E3">
      <w:pPr>
        <w:numPr>
          <w:ilvl w:val="0"/>
          <w:numId w:val="29"/>
        </w:numPr>
        <w:spacing w:after="280" w:before="0" w:line="240" w:lineRule="auto"/>
        <w:ind w:left="720" w:hanging="360"/>
        <w:rPr>
          <w:color w:val="1f1f1f"/>
          <w:sz w:val="26"/>
          <w:szCs w:val="26"/>
        </w:rPr>
      </w:pPr>
      <w:sdt>
        <w:sdtPr>
          <w:tag w:val="goog_rdk_38"/>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39"/>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E4">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E5">
      <w:pPr>
        <w:numPr>
          <w:ilvl w:val="0"/>
          <w:numId w:val="3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1E6">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2"/>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155"/>
        <w:gridCol w:w="3190"/>
        <w:tblGridChange w:id="0">
          <w:tblGrid>
            <w:gridCol w:w="6155"/>
            <w:gridCol w:w="31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EA">
            <w:pPr>
              <w:spacing w:after="280" w:line="240" w:lineRule="auto"/>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1EB">
            <w:pPr>
              <w:spacing w:line="240" w:lineRule="auto"/>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sz w:val="26"/>
          <w:szCs w:val="26"/>
          <w:rtl w:val="0"/>
        </w:rPr>
        <w:t xml:space="preserve">Source code : </w:t>
      </w:r>
      <w:hyperlink r:id="rId29">
        <w:r w:rsidDel="00000000" w:rsidR="00000000" w:rsidRPr="00000000">
          <w:rPr>
            <w:color w:val="0563c1"/>
            <w:sz w:val="26"/>
            <w:szCs w:val="26"/>
            <w:u w:val="single"/>
            <w:rtl w:val="0"/>
          </w:rPr>
          <w:t xml:space="preserve">https://ideone.com/jHSAnX</w:t>
        </w:r>
      </w:hyperlink>
      <w:r w:rsidDel="00000000" w:rsidR="00000000" w:rsidRPr="00000000">
        <w:rPr>
          <w:rtl w:val="0"/>
        </w:rPr>
      </w:r>
    </w:p>
    <w:p w:rsidR="00000000" w:rsidDel="00000000" w:rsidP="00000000" w:rsidRDefault="00000000" w:rsidRPr="00000000" w14:paraId="000001EF">
      <w:pPr>
        <w:pStyle w:val="Heading2"/>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Bài 23. Kiểm tra chu trình sử dụng DSU</w:t>
      </w:r>
    </w:p>
    <w:p w:rsidR="00000000" w:rsidDel="00000000" w:rsidP="00000000" w:rsidRDefault="00000000" w:rsidRPr="00000000" w14:paraId="000001F0">
      <w:pPr>
        <w:spacing w:after="280" w:line="240" w:lineRule="auto"/>
        <w:rPr>
          <w:color w:val="1f1f1f"/>
          <w:sz w:val="26"/>
          <w:szCs w:val="26"/>
        </w:rPr>
      </w:pPr>
      <w:r w:rsidDel="00000000" w:rsidR="00000000" w:rsidRPr="00000000">
        <w:rPr>
          <w:color w:val="1f1f1f"/>
          <w:sz w:val="26"/>
          <w:szCs w:val="26"/>
          <w:rtl w:val="0"/>
        </w:rPr>
        <w:t xml:space="preserve">Cho đồ thị vô hướng G=&lt;V, E&gt; được biểu diễn dưới dạng danh sách cạnh. Sử dụng </w:t>
      </w:r>
      <w:r w:rsidDel="00000000" w:rsidR="00000000" w:rsidRPr="00000000">
        <w:rPr>
          <w:b w:val="1"/>
          <w:color w:val="1f1f1f"/>
          <w:sz w:val="26"/>
          <w:szCs w:val="26"/>
          <w:rtl w:val="0"/>
        </w:rPr>
        <w:t xml:space="preserve">Disjoin</w:t>
      </w: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Set</w:t>
      </w:r>
      <w:r w:rsidDel="00000000" w:rsidR="00000000" w:rsidRPr="00000000">
        <w:rPr>
          <w:color w:val="1f1f1f"/>
          <w:sz w:val="26"/>
          <w:szCs w:val="26"/>
          <w:rtl w:val="0"/>
        </w:rPr>
        <w:t xml:space="preserve">, hãy kiểm tra xem đồ thị có tồn tại chu trình hay không?</w:t>
      </w:r>
    </w:p>
    <w:p w:rsidR="00000000" w:rsidDel="00000000" w:rsidP="00000000" w:rsidRDefault="00000000" w:rsidRPr="00000000" w14:paraId="000001F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F2">
      <w:pPr>
        <w:numPr>
          <w:ilvl w:val="0"/>
          <w:numId w:val="3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F3">
      <w:pPr>
        <w:numPr>
          <w:ilvl w:val="0"/>
          <w:numId w:val="3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1F4">
      <w:pPr>
        <w:numPr>
          <w:ilvl w:val="0"/>
          <w:numId w:val="31"/>
        </w:numPr>
        <w:spacing w:after="280" w:before="0" w:line="240" w:lineRule="auto"/>
        <w:ind w:left="720" w:hanging="360"/>
        <w:rPr>
          <w:color w:val="1f1f1f"/>
          <w:sz w:val="26"/>
          <w:szCs w:val="26"/>
        </w:rPr>
      </w:pPr>
      <w:sdt>
        <w:sdtPr>
          <w:tag w:val="goog_rdk_40"/>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1"/>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1F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F6">
      <w:pPr>
        <w:numPr>
          <w:ilvl w:val="0"/>
          <w:numId w:val="2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1F7">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3"/>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870"/>
        <w:gridCol w:w="2475"/>
        <w:tblGridChange w:id="0">
          <w:tblGrid>
            <w:gridCol w:w="6870"/>
            <w:gridCol w:w="2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FB">
            <w:pPr>
              <w:spacing w:after="280" w:line="240" w:lineRule="auto"/>
              <w:rPr>
                <w:color w:val="1f1f1f"/>
                <w:sz w:val="26"/>
                <w:szCs w:val="26"/>
              </w:rPr>
            </w:pPr>
            <w:r w:rsidDel="00000000" w:rsidR="00000000" w:rsidRPr="00000000">
              <w:rPr>
                <w:color w:val="1f1f1f"/>
                <w:sz w:val="26"/>
                <w:szCs w:val="26"/>
                <w:rtl w:val="0"/>
              </w:rPr>
              <w:t xml:space="preserve">6 9</w:t>
            </w:r>
          </w:p>
          <w:p w:rsidR="00000000" w:rsidDel="00000000" w:rsidP="00000000" w:rsidRDefault="00000000" w:rsidRPr="00000000" w14:paraId="000001FC">
            <w:pPr>
              <w:spacing w:line="240" w:lineRule="auto"/>
              <w:rPr>
                <w:color w:val="1f1f1f"/>
                <w:sz w:val="26"/>
                <w:szCs w:val="26"/>
              </w:rPr>
            </w:pPr>
            <w:r w:rsidDel="00000000" w:rsidR="00000000" w:rsidRPr="00000000">
              <w:rPr>
                <w:color w:val="1f1f1f"/>
                <w:sz w:val="26"/>
                <w:szCs w:val="26"/>
                <w:rtl w:val="0"/>
              </w:rPr>
              <w:t xml:space="preserve">1 2 1 3 2 3 2 5 3 4 3 5 4 5 4 6 5 6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FE">
      <w:pPr>
        <w:rPr>
          <w:sz w:val="26"/>
          <w:szCs w:val="26"/>
        </w:rPr>
      </w:pPr>
      <w:r w:rsidDel="00000000" w:rsidR="00000000" w:rsidRPr="00000000">
        <w:rPr>
          <w:rtl w:val="0"/>
        </w:rPr>
      </w:r>
    </w:p>
    <w:p w:rsidR="00000000" w:rsidDel="00000000" w:rsidP="00000000" w:rsidRDefault="00000000" w:rsidRPr="00000000" w14:paraId="000001FF">
      <w:pPr>
        <w:rPr>
          <w:sz w:val="26"/>
          <w:szCs w:val="26"/>
        </w:rPr>
      </w:pPr>
      <w:r w:rsidDel="00000000" w:rsidR="00000000" w:rsidRPr="00000000">
        <w:rPr>
          <w:sz w:val="26"/>
          <w:szCs w:val="26"/>
          <w:rtl w:val="0"/>
        </w:rPr>
        <w:t xml:space="preserve">Source code : </w:t>
      </w:r>
      <w:hyperlink r:id="rId30">
        <w:r w:rsidDel="00000000" w:rsidR="00000000" w:rsidRPr="00000000">
          <w:rPr>
            <w:color w:val="0563c1"/>
            <w:sz w:val="26"/>
            <w:szCs w:val="26"/>
            <w:u w:val="single"/>
            <w:rtl w:val="0"/>
          </w:rPr>
          <w:t xml:space="preserve">https://ideone.com/0peTVP</w:t>
        </w:r>
      </w:hyperlink>
      <w:r w:rsidDel="00000000" w:rsidR="00000000" w:rsidRPr="00000000">
        <w:rPr>
          <w:rtl w:val="0"/>
        </w:rPr>
      </w:r>
    </w:p>
    <w:p w:rsidR="00000000" w:rsidDel="00000000" w:rsidP="00000000" w:rsidRDefault="00000000" w:rsidRPr="00000000" w14:paraId="00000200">
      <w:pPr>
        <w:pStyle w:val="Heading2"/>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Bài 24. Chu trình trên đồ thị có hướng với DFS</w:t>
      </w:r>
    </w:p>
    <w:p w:rsidR="00000000" w:rsidDel="00000000" w:rsidP="00000000" w:rsidRDefault="00000000" w:rsidRPr="00000000" w14:paraId="00000201">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Sử dụng thuật toán DFS, hãy kiểm tra xem đồ thị có tồn tại chu trình hay không?</w:t>
      </w:r>
    </w:p>
    <w:p w:rsidR="00000000" w:rsidDel="00000000" w:rsidP="00000000" w:rsidRDefault="00000000" w:rsidRPr="00000000" w14:paraId="00000202">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03">
      <w:pPr>
        <w:numPr>
          <w:ilvl w:val="0"/>
          <w:numId w:val="2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04">
      <w:pPr>
        <w:numPr>
          <w:ilvl w:val="0"/>
          <w:numId w:val="2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rsidR="00000000" w:rsidDel="00000000" w:rsidP="00000000" w:rsidRDefault="00000000" w:rsidRPr="00000000" w14:paraId="00000205">
      <w:pPr>
        <w:numPr>
          <w:ilvl w:val="0"/>
          <w:numId w:val="22"/>
        </w:numPr>
        <w:spacing w:after="280" w:before="0" w:line="240" w:lineRule="auto"/>
        <w:ind w:left="720" w:hanging="360"/>
        <w:rPr>
          <w:color w:val="1f1f1f"/>
          <w:sz w:val="26"/>
          <w:szCs w:val="26"/>
        </w:rPr>
      </w:pPr>
      <w:sdt>
        <w:sdtPr>
          <w:tag w:val="goog_rdk_42"/>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3"/>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20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07">
      <w:pPr>
        <w:numPr>
          <w:ilvl w:val="0"/>
          <w:numId w:val="2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208">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4"/>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005"/>
        <w:gridCol w:w="2340"/>
        <w:tblGridChange w:id="0">
          <w:tblGrid>
            <w:gridCol w:w="7005"/>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0C">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20D">
            <w:pPr>
              <w:spacing w:line="240" w:lineRule="auto"/>
              <w:rPr>
                <w:color w:val="1f1f1f"/>
                <w:sz w:val="26"/>
                <w:szCs w:val="26"/>
              </w:rPr>
            </w:pPr>
            <w:r w:rsidDel="00000000" w:rsidR="00000000" w:rsidRPr="00000000">
              <w:rPr>
                <w:color w:val="1f1f1f"/>
                <w:sz w:val="26"/>
                <w:szCs w:val="26"/>
                <w:rtl w:val="0"/>
              </w:rPr>
              <w:t xml:space="preserve">1 2 2 4 3 1 3 2 3 5 4 3 5 4 5 6 6 4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0F">
      <w:pPr>
        <w:rPr>
          <w:sz w:val="26"/>
          <w:szCs w:val="26"/>
        </w:rPr>
      </w:pPr>
      <w:r w:rsidDel="00000000" w:rsidR="00000000" w:rsidRPr="00000000">
        <w:rPr>
          <w:rtl w:val="0"/>
        </w:rPr>
      </w:r>
    </w:p>
    <w:p w:rsidR="00000000" w:rsidDel="00000000" w:rsidP="00000000" w:rsidRDefault="00000000" w:rsidRPr="00000000" w14:paraId="00000210">
      <w:pPr>
        <w:rPr>
          <w:sz w:val="26"/>
          <w:szCs w:val="26"/>
        </w:rPr>
      </w:pPr>
      <w:r w:rsidDel="00000000" w:rsidR="00000000" w:rsidRPr="00000000">
        <w:rPr>
          <w:sz w:val="26"/>
          <w:szCs w:val="26"/>
          <w:rtl w:val="0"/>
        </w:rPr>
        <w:t xml:space="preserve">Source code : </w:t>
      </w:r>
      <w:hyperlink r:id="rId31">
        <w:r w:rsidDel="00000000" w:rsidR="00000000" w:rsidRPr="00000000">
          <w:rPr>
            <w:color w:val="0563c1"/>
            <w:sz w:val="26"/>
            <w:szCs w:val="26"/>
            <w:u w:val="single"/>
            <w:rtl w:val="0"/>
          </w:rPr>
          <w:t xml:space="preserve">https://ideone.com/vXe8Vq</w:t>
        </w:r>
      </w:hyperlink>
      <w:r w:rsidDel="00000000" w:rsidR="00000000" w:rsidRPr="00000000">
        <w:rPr>
          <w:rtl w:val="0"/>
        </w:rPr>
      </w:r>
    </w:p>
    <w:p w:rsidR="00000000" w:rsidDel="00000000" w:rsidP="00000000" w:rsidRDefault="00000000" w:rsidRPr="00000000" w14:paraId="00000211">
      <w:pPr>
        <w:pStyle w:val="Heading2"/>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Bài 25. Kiểm tra chu trình trên đồ thị có hướng</w:t>
      </w:r>
    </w:p>
    <w:p w:rsidR="00000000" w:rsidDel="00000000" w:rsidP="00000000" w:rsidRDefault="00000000" w:rsidRPr="00000000" w14:paraId="00000212">
      <w:pPr>
        <w:spacing w:after="280" w:line="240" w:lineRule="auto"/>
        <w:rPr>
          <w:color w:val="1f1f1f"/>
          <w:sz w:val="26"/>
          <w:szCs w:val="26"/>
        </w:rPr>
      </w:pPr>
      <w:r w:rsidDel="00000000" w:rsidR="00000000" w:rsidRPr="00000000">
        <w:rPr>
          <w:color w:val="1f1f1f"/>
          <w:sz w:val="26"/>
          <w:szCs w:val="26"/>
          <w:rtl w:val="0"/>
        </w:rPr>
        <w:t xml:space="preserve">Cho đồ thị có hướng G=&lt;V, E&gt; được biểu diễn dưới dạng danh sách cạnh. Hãy kiểm tra xem đồ thị có tồn tại chu trình hay không?</w:t>
      </w:r>
    </w:p>
    <w:p w:rsidR="00000000" w:rsidDel="00000000" w:rsidP="00000000" w:rsidRDefault="00000000" w:rsidRPr="00000000" w14:paraId="0000021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14">
      <w:pPr>
        <w:numPr>
          <w:ilvl w:val="0"/>
          <w:numId w:val="2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15">
      <w:pPr>
        <w:numPr>
          <w:ilvl w:val="0"/>
          <w:numId w:val="2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rsidR="00000000" w:rsidDel="00000000" w:rsidP="00000000" w:rsidRDefault="00000000" w:rsidRPr="00000000" w14:paraId="00000216">
      <w:pPr>
        <w:numPr>
          <w:ilvl w:val="0"/>
          <w:numId w:val="24"/>
        </w:numPr>
        <w:spacing w:after="280" w:before="0" w:line="240" w:lineRule="auto"/>
        <w:ind w:left="720" w:hanging="360"/>
        <w:rPr>
          <w:color w:val="1f1f1f"/>
          <w:sz w:val="26"/>
          <w:szCs w:val="26"/>
        </w:rPr>
      </w:pPr>
      <w:sdt>
        <w:sdtPr>
          <w:tag w:val="goog_rdk_44"/>
        </w:sdtPr>
        <w:sdtContent>
          <w:r w:rsidDel="00000000" w:rsidR="00000000" w:rsidRPr="00000000">
            <w:rPr>
              <w:rFonts w:ascii="Caudex" w:cs="Caudex" w:eastAsia="Caudex" w:hAnsi="Caudex"/>
              <w:color w:val="1f1f1f"/>
              <w:sz w:val="26"/>
              <w:szCs w:val="26"/>
              <w:rtl w:val="0"/>
            </w:rPr>
            <w:t xml:space="preserve">T, |V|, |E| thỏa mãn ràng buộc: 1≤T≤100; 1≤|V|≤10</w:t>
          </w:r>
        </w:sdtContent>
      </w:sdt>
      <w:r w:rsidDel="00000000" w:rsidR="00000000" w:rsidRPr="00000000">
        <w:rPr>
          <w:color w:val="1f1f1f"/>
          <w:sz w:val="26"/>
          <w:szCs w:val="26"/>
          <w:vertAlign w:val="superscript"/>
          <w:rtl w:val="0"/>
        </w:rPr>
        <w:t xml:space="preserve">3</w:t>
      </w:r>
      <w:sdt>
        <w:sdtPr>
          <w:tag w:val="goog_rdk_45"/>
        </w:sdtPr>
        <w:sdtContent>
          <w:r w:rsidDel="00000000" w:rsidR="00000000" w:rsidRPr="00000000">
            <w:rPr>
              <w:rFonts w:ascii="Gungsuh" w:cs="Gungsuh" w:eastAsia="Gungsuh" w:hAnsi="Gungsuh"/>
              <w:color w:val="1f1f1f"/>
              <w:sz w:val="26"/>
              <w:szCs w:val="26"/>
              <w:rtl w:val="0"/>
            </w:rPr>
            <w:t xml:space="preserve">; 1≤|E|≤|V|(|V|-1)/2;</w:t>
          </w:r>
        </w:sdtContent>
      </w:sdt>
    </w:p>
    <w:p w:rsidR="00000000" w:rsidDel="00000000" w:rsidP="00000000" w:rsidRDefault="00000000" w:rsidRPr="00000000" w14:paraId="0000021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18">
      <w:pPr>
        <w:numPr>
          <w:ilvl w:val="0"/>
          <w:numId w:val="2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YES hoặc “NO” kết quả test theo từng dòng tương ứng với đồ thị tồn tại hoặc không tồn tại chu trình.</w:t>
      </w:r>
    </w:p>
    <w:p w:rsidR="00000000" w:rsidDel="00000000" w:rsidP="00000000" w:rsidRDefault="00000000" w:rsidRPr="00000000" w14:paraId="00000219">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5"/>
        <w:tblW w:w="93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585"/>
        <w:gridCol w:w="2760"/>
        <w:tblGridChange w:id="0">
          <w:tblGrid>
            <w:gridCol w:w="6585"/>
            <w:gridCol w:w="27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1D">
            <w:pPr>
              <w:spacing w:after="280" w:line="240" w:lineRule="auto"/>
              <w:rPr>
                <w:color w:val="1f1f1f"/>
                <w:sz w:val="26"/>
                <w:szCs w:val="26"/>
              </w:rPr>
            </w:pPr>
            <w:r w:rsidDel="00000000" w:rsidR="00000000" w:rsidRPr="00000000">
              <w:rPr>
                <w:color w:val="1f1f1f"/>
                <w:sz w:val="26"/>
                <w:szCs w:val="26"/>
                <w:rtl w:val="0"/>
              </w:rPr>
              <w:t xml:space="preserve">6 9  </w:t>
            </w:r>
          </w:p>
          <w:p w:rsidR="00000000" w:rsidDel="00000000" w:rsidP="00000000" w:rsidRDefault="00000000" w:rsidRPr="00000000" w14:paraId="0000021E">
            <w:pPr>
              <w:spacing w:line="240" w:lineRule="auto"/>
              <w:rPr>
                <w:color w:val="1f1f1f"/>
                <w:sz w:val="26"/>
                <w:szCs w:val="26"/>
              </w:rPr>
            </w:pPr>
            <w:r w:rsidDel="00000000" w:rsidR="00000000" w:rsidRPr="00000000">
              <w:rPr>
                <w:color w:val="1f1f1f"/>
                <w:sz w:val="26"/>
                <w:szCs w:val="26"/>
                <w:rtl w:val="0"/>
              </w:rPr>
              <w:t xml:space="preserve">1 2 2 4 3 1 3 2 3 5 4 3 5 4 5 6 6 4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220">
      <w:pPr>
        <w:rPr>
          <w:sz w:val="26"/>
          <w:szCs w:val="26"/>
        </w:rPr>
      </w:pPr>
      <w:r w:rsidDel="00000000" w:rsidR="00000000" w:rsidRPr="00000000">
        <w:rPr>
          <w:rtl w:val="0"/>
        </w:rPr>
      </w:r>
    </w:p>
    <w:p w:rsidR="00000000" w:rsidDel="00000000" w:rsidP="00000000" w:rsidRDefault="00000000" w:rsidRPr="00000000" w14:paraId="00000221">
      <w:pPr>
        <w:rPr>
          <w:sz w:val="26"/>
          <w:szCs w:val="26"/>
        </w:rPr>
      </w:pPr>
      <w:r w:rsidDel="00000000" w:rsidR="00000000" w:rsidRPr="00000000">
        <w:rPr>
          <w:sz w:val="26"/>
          <w:szCs w:val="26"/>
          <w:rtl w:val="0"/>
        </w:rPr>
        <w:t xml:space="preserve">Source code : </w:t>
      </w:r>
      <w:hyperlink r:id="rId32">
        <w:r w:rsidDel="00000000" w:rsidR="00000000" w:rsidRPr="00000000">
          <w:rPr>
            <w:color w:val="0563c1"/>
            <w:sz w:val="26"/>
            <w:szCs w:val="26"/>
            <w:u w:val="single"/>
            <w:rtl w:val="0"/>
          </w:rPr>
          <w:t xml:space="preserve">https://ideone.com/jwzppF</w:t>
        </w:r>
      </w:hyperlink>
      <w:r w:rsidDel="00000000" w:rsidR="00000000" w:rsidRPr="00000000">
        <w:rPr>
          <w:rtl w:val="0"/>
        </w:rPr>
      </w:r>
    </w:p>
    <w:p w:rsidR="00000000" w:rsidDel="00000000" w:rsidP="00000000" w:rsidRDefault="00000000" w:rsidRPr="00000000" w14:paraId="00000222">
      <w:pPr>
        <w:pStyle w:val="Heading2"/>
        <w:rPr>
          <w:rFonts w:ascii="Times New Roman" w:cs="Times New Roman" w:eastAsia="Times New Roman" w:hAnsi="Times New Roman"/>
        </w:rPr>
      </w:pPr>
      <w:bookmarkStart w:colFirst="0" w:colLast="0" w:name="_heading=h.qsh70q" w:id="25"/>
      <w:bookmarkEnd w:id="25"/>
      <w:r w:rsidDel="00000000" w:rsidR="00000000" w:rsidRPr="00000000">
        <w:rPr>
          <w:rFonts w:ascii="Times New Roman" w:cs="Times New Roman" w:eastAsia="Times New Roman" w:hAnsi="Times New Roman"/>
          <w:rtl w:val="0"/>
        </w:rPr>
        <w:t xml:space="preserve"> Bài 26. Kiểm tra đồ thị có phải là cây không </w:t>
      </w:r>
    </w:p>
    <w:p w:rsidR="00000000" w:rsidDel="00000000" w:rsidP="00000000" w:rsidRDefault="00000000" w:rsidRPr="00000000" w14:paraId="00000223">
      <w:pPr>
        <w:spacing w:after="280" w:line="240" w:lineRule="auto"/>
        <w:rPr>
          <w:color w:val="1f1f1f"/>
          <w:sz w:val="26"/>
          <w:szCs w:val="26"/>
        </w:rPr>
      </w:pPr>
      <w:r w:rsidDel="00000000" w:rsidR="00000000" w:rsidRPr="00000000">
        <w:rPr>
          <w:color w:val="1f1f1f"/>
          <w:sz w:val="26"/>
          <w:szCs w:val="26"/>
          <w:rtl w:val="0"/>
        </w:rPr>
        <w:t xml:space="preserve">Một đồ thị N đỉnh là một cây, nếu như nó có đúng N-1 cạnh và giữa 2 đỉnh bất kì, chỉ tồn tại duy nhất 1 đường đi giữa chúng.</w:t>
      </w:r>
    </w:p>
    <w:p w:rsidR="00000000" w:rsidDel="00000000" w:rsidP="00000000" w:rsidRDefault="00000000" w:rsidRPr="00000000" w14:paraId="00000224">
      <w:pPr>
        <w:spacing w:after="280" w:line="240" w:lineRule="auto"/>
        <w:rPr>
          <w:color w:val="1f1f1f"/>
          <w:sz w:val="26"/>
          <w:szCs w:val="26"/>
        </w:rPr>
      </w:pPr>
      <w:r w:rsidDel="00000000" w:rsidR="00000000" w:rsidRPr="00000000">
        <w:rPr>
          <w:color w:val="1f1f1f"/>
          <w:sz w:val="26"/>
          <w:szCs w:val="26"/>
          <w:rtl w:val="0"/>
        </w:rPr>
        <w:t xml:space="preserve">Cho một đồ thị N đỉnh và N-1 cạnh, hãy kiểm tra đồ thị đã cho có phải là một cây hay không?</w:t>
      </w:r>
    </w:p>
    <w:p w:rsidR="00000000" w:rsidDel="00000000" w:rsidP="00000000" w:rsidRDefault="00000000" w:rsidRPr="00000000" w14:paraId="00000225">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26">
      <w:pPr>
        <w:numPr>
          <w:ilvl w:val="0"/>
          <w:numId w:val="2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27">
      <w:pPr>
        <w:numPr>
          <w:ilvl w:val="0"/>
          <w:numId w:val="26"/>
        </w:numPr>
        <w:spacing w:after="0" w:before="0" w:line="240" w:lineRule="auto"/>
        <w:ind w:left="720" w:hanging="360"/>
        <w:rPr>
          <w:color w:val="1f1f1f"/>
          <w:sz w:val="26"/>
          <w:szCs w:val="26"/>
        </w:rPr>
      </w:pPr>
      <w:r w:rsidDel="00000000" w:rsidR="00000000" w:rsidRPr="00000000">
        <w:rPr>
          <w:color w:val="1f1f1f"/>
          <w:sz w:val="26"/>
          <w:szCs w:val="26"/>
          <w:rtl w:val="0"/>
        </w:rPr>
        <w:t xml:space="preserve">Mỗi test bắt đầu bởi số nguyên N (1 ≤ N ≤ 1000).</w:t>
      </w:r>
    </w:p>
    <w:p w:rsidR="00000000" w:rsidDel="00000000" w:rsidP="00000000" w:rsidRDefault="00000000" w:rsidRPr="00000000" w14:paraId="00000228">
      <w:pPr>
        <w:numPr>
          <w:ilvl w:val="0"/>
          <w:numId w:val="26"/>
        </w:numPr>
        <w:spacing w:after="280" w:before="0" w:line="240" w:lineRule="auto"/>
        <w:ind w:left="720" w:hanging="360"/>
        <w:rPr>
          <w:color w:val="1f1f1f"/>
          <w:sz w:val="26"/>
          <w:szCs w:val="26"/>
        </w:rPr>
      </w:pPr>
      <w:r w:rsidDel="00000000" w:rsidR="00000000" w:rsidRPr="00000000">
        <w:rPr>
          <w:color w:val="1f1f1f"/>
          <w:sz w:val="26"/>
          <w:szCs w:val="26"/>
          <w:rtl w:val="0"/>
        </w:rPr>
        <w:t xml:space="preserve">N-1 dòng tiếp theo, mỗi dòng gồm 2 số nguyên u, v cho biết có cạnh nối giữa đỉnh u và v.</w:t>
      </w:r>
    </w:p>
    <w:p w:rsidR="00000000" w:rsidDel="00000000" w:rsidP="00000000" w:rsidRDefault="00000000" w:rsidRPr="00000000" w14:paraId="00000229">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2A">
      <w:pPr>
        <w:numPr>
          <w:ilvl w:val="0"/>
          <w:numId w:val="27"/>
        </w:numPr>
        <w:spacing w:after="280" w:before="280" w:line="240" w:lineRule="auto"/>
        <w:ind w:left="720" w:hanging="360"/>
        <w:rPr>
          <w:color w:val="1f1f1f"/>
          <w:sz w:val="26"/>
          <w:szCs w:val="26"/>
        </w:rPr>
      </w:pPr>
      <w:r w:rsidDel="00000000" w:rsidR="00000000" w:rsidRPr="00000000">
        <w:rPr>
          <w:color w:val="1f1f1f"/>
          <w:sz w:val="26"/>
          <w:szCs w:val="26"/>
          <w:rtl w:val="0"/>
        </w:rPr>
        <w:t xml:space="preserve">Với mỗi test, in ra “YES” nếu đồ thị đã cho là một cây, in ra “NO” trong trường hợp ngược lại.</w:t>
      </w:r>
    </w:p>
    <w:p w:rsidR="00000000" w:rsidDel="00000000" w:rsidP="00000000" w:rsidRDefault="00000000" w:rsidRPr="00000000" w14:paraId="0000022B">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6"/>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D">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2F">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0">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31">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32">
            <w:pPr>
              <w:spacing w:after="280" w:line="240" w:lineRule="auto"/>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233">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4">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35">
            <w:pPr>
              <w:spacing w:after="280" w:line="240" w:lineRule="auto"/>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36">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37">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39">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3A">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rPr>
          <w:sz w:val="26"/>
          <w:szCs w:val="26"/>
        </w:rPr>
      </w:pPr>
      <w:r w:rsidDel="00000000" w:rsidR="00000000" w:rsidRPr="00000000">
        <w:rPr>
          <w:sz w:val="26"/>
          <w:szCs w:val="26"/>
          <w:rtl w:val="0"/>
        </w:rPr>
        <w:t xml:space="preserve">Source code : </w:t>
      </w:r>
      <w:hyperlink r:id="rId33">
        <w:r w:rsidDel="00000000" w:rsidR="00000000" w:rsidRPr="00000000">
          <w:rPr>
            <w:color w:val="0563c1"/>
            <w:sz w:val="26"/>
            <w:szCs w:val="26"/>
            <w:u w:val="single"/>
            <w:rtl w:val="0"/>
          </w:rPr>
          <w:t xml:space="preserve">https://ideone.com/4w8DJx</w:t>
        </w:r>
      </w:hyperlink>
      <w:r w:rsidDel="00000000" w:rsidR="00000000" w:rsidRPr="00000000">
        <w:rPr>
          <w:rtl w:val="0"/>
        </w:rPr>
      </w:r>
    </w:p>
    <w:p w:rsidR="00000000" w:rsidDel="00000000" w:rsidP="00000000" w:rsidRDefault="00000000" w:rsidRPr="00000000" w14:paraId="0000023D">
      <w:pPr>
        <w:pStyle w:val="Heading2"/>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Bài 27. Số lượng hòn đảo</w:t>
      </w:r>
    </w:p>
    <w:p w:rsidR="00000000" w:rsidDel="00000000" w:rsidP="00000000" w:rsidRDefault="00000000" w:rsidRPr="00000000" w14:paraId="0000023E">
      <w:pPr>
        <w:spacing w:after="280" w:line="240" w:lineRule="auto"/>
        <w:rPr>
          <w:color w:val="1f1f1f"/>
          <w:sz w:val="26"/>
          <w:szCs w:val="26"/>
        </w:rPr>
      </w:pPr>
      <w:r w:rsidDel="00000000" w:rsidR="00000000" w:rsidRPr="00000000">
        <w:rPr>
          <w:color w:val="1f1f1f"/>
          <w:sz w:val="26"/>
          <w:szCs w:val="26"/>
          <w:rtl w:val="0"/>
        </w:rPr>
        <w:t xml:space="preserve">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w:t>
      </w:r>
    </w:p>
    <w:p w:rsidR="00000000" w:rsidDel="00000000" w:rsidP="00000000" w:rsidRDefault="00000000" w:rsidRPr="00000000" w14:paraId="0000023F">
      <w:pPr>
        <w:spacing w:after="280" w:line="240" w:lineRule="auto"/>
        <w:rPr>
          <w:color w:val="1f1f1f"/>
          <w:sz w:val="26"/>
          <w:szCs w:val="26"/>
        </w:rPr>
      </w:pPr>
      <w:r w:rsidDel="00000000" w:rsidR="00000000" w:rsidRPr="00000000">
        <w:rPr>
          <w:color w:val="1f1f1f"/>
          <w:sz w:val="26"/>
          <w:szCs w:val="26"/>
          <w:rtl w:val="0"/>
        </w:rPr>
        <w:t xml:space="preserve">Nhiệm vụ của bạn là hãy đếm số lượng đảo xuất hiện trên bản đồ.</w:t>
      </w:r>
    </w:p>
    <w:p w:rsidR="00000000" w:rsidDel="00000000" w:rsidP="00000000" w:rsidRDefault="00000000" w:rsidRPr="00000000" w14:paraId="0000024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color w:val="1f1f1f"/>
          <w:sz w:val="26"/>
          <w:szCs w:val="26"/>
          <w:rtl w:val="0"/>
        </w:rPr>
        <w:t xml:space="preserve"> Dòng đầu tiên là số lượng bộ test T (T ≤ 20).</w:t>
      </w:r>
    </w:p>
    <w:p w:rsidR="00000000" w:rsidDel="00000000" w:rsidP="00000000" w:rsidRDefault="00000000" w:rsidRPr="00000000" w14:paraId="00000241">
      <w:pPr>
        <w:spacing w:after="280" w:line="240" w:lineRule="auto"/>
        <w:rPr>
          <w:color w:val="1f1f1f"/>
          <w:sz w:val="26"/>
          <w:szCs w:val="26"/>
        </w:rPr>
      </w:pPr>
      <w:r w:rsidDel="00000000" w:rsidR="00000000" w:rsidRPr="00000000">
        <w:rPr>
          <w:color w:val="1f1f1f"/>
          <w:sz w:val="26"/>
          <w:szCs w:val="26"/>
          <w:rtl w:val="0"/>
        </w:rPr>
        <w:t xml:space="preserve">Mỗi test bắt đầu bởi 2 số nguyên N và M (1 ≤ N, M ≤ 500).</w:t>
      </w:r>
    </w:p>
    <w:p w:rsidR="00000000" w:rsidDel="00000000" w:rsidP="00000000" w:rsidRDefault="00000000" w:rsidRPr="00000000" w14:paraId="00000242">
      <w:pPr>
        <w:spacing w:after="280" w:line="240" w:lineRule="auto"/>
        <w:rPr>
          <w:color w:val="1f1f1f"/>
          <w:sz w:val="26"/>
          <w:szCs w:val="26"/>
        </w:rPr>
      </w:pPr>
      <w:r w:rsidDel="00000000" w:rsidR="00000000" w:rsidRPr="00000000">
        <w:rPr>
          <w:color w:val="1f1f1f"/>
          <w:sz w:val="26"/>
          <w:szCs w:val="26"/>
          <w:rtl w:val="0"/>
        </w:rPr>
        <w:t xml:space="preserve">N dòng tiếp theo, mỗi dòng gồm M số nguyên A[i][j].</w:t>
      </w:r>
    </w:p>
    <w:p w:rsidR="00000000" w:rsidDel="00000000" w:rsidP="00000000" w:rsidRDefault="00000000" w:rsidRPr="00000000" w14:paraId="00000243">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color w:val="1f1f1f"/>
          <w:sz w:val="26"/>
          <w:szCs w:val="26"/>
          <w:rtl w:val="0"/>
        </w:rPr>
        <w:t xml:space="preserve"> Với mỗi test, in ra số lượng hòn đảo tìm được.</w:t>
      </w:r>
    </w:p>
    <w:p w:rsidR="00000000" w:rsidDel="00000000" w:rsidP="00000000" w:rsidRDefault="00000000" w:rsidRPr="00000000" w14:paraId="00000244">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7"/>
        <w:tblW w:w="906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4545"/>
        <w:gridCol w:w="4515"/>
        <w:tblGridChange w:id="0">
          <w:tblGrid>
            <w:gridCol w:w="454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5">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48">
            <w:pPr>
              <w:spacing w:after="280" w:line="240" w:lineRule="auto"/>
              <w:rPr>
                <w:color w:val="1f1f1f"/>
                <w:sz w:val="26"/>
                <w:szCs w:val="26"/>
              </w:rPr>
            </w:pPr>
            <w:r w:rsidDel="00000000" w:rsidR="00000000" w:rsidRPr="00000000">
              <w:rPr>
                <w:color w:val="1f1f1f"/>
                <w:sz w:val="26"/>
                <w:szCs w:val="26"/>
                <w:rtl w:val="0"/>
              </w:rPr>
              <w:t xml:space="preserve">5 5</w:t>
            </w:r>
          </w:p>
          <w:p w:rsidR="00000000" w:rsidDel="00000000" w:rsidP="00000000" w:rsidRDefault="00000000" w:rsidRPr="00000000" w14:paraId="00000249">
            <w:pPr>
              <w:spacing w:after="280" w:line="240" w:lineRule="auto"/>
              <w:rPr>
                <w:color w:val="1f1f1f"/>
                <w:sz w:val="26"/>
                <w:szCs w:val="26"/>
              </w:rPr>
            </w:pPr>
            <w:r w:rsidDel="00000000" w:rsidR="00000000" w:rsidRPr="00000000">
              <w:rPr>
                <w:color w:val="1f1f1f"/>
                <w:sz w:val="26"/>
                <w:szCs w:val="26"/>
                <w:rtl w:val="0"/>
              </w:rPr>
              <w:t xml:space="preserve">1 1 0 0 0</w:t>
            </w:r>
          </w:p>
          <w:p w:rsidR="00000000" w:rsidDel="00000000" w:rsidP="00000000" w:rsidRDefault="00000000" w:rsidRPr="00000000" w14:paraId="0000024A">
            <w:pPr>
              <w:spacing w:after="280" w:line="240" w:lineRule="auto"/>
              <w:rPr>
                <w:color w:val="1f1f1f"/>
                <w:sz w:val="26"/>
                <w:szCs w:val="26"/>
              </w:rPr>
            </w:pPr>
            <w:r w:rsidDel="00000000" w:rsidR="00000000" w:rsidRPr="00000000">
              <w:rPr>
                <w:color w:val="1f1f1f"/>
                <w:sz w:val="26"/>
                <w:szCs w:val="26"/>
                <w:rtl w:val="0"/>
              </w:rPr>
              <w:t xml:space="preserve">0 1 0 0 1</w:t>
            </w:r>
          </w:p>
          <w:p w:rsidR="00000000" w:rsidDel="00000000" w:rsidP="00000000" w:rsidRDefault="00000000" w:rsidRPr="00000000" w14:paraId="0000024B">
            <w:pPr>
              <w:spacing w:after="280" w:line="240" w:lineRule="auto"/>
              <w:rPr>
                <w:color w:val="1f1f1f"/>
                <w:sz w:val="26"/>
                <w:szCs w:val="26"/>
              </w:rPr>
            </w:pPr>
            <w:r w:rsidDel="00000000" w:rsidR="00000000" w:rsidRPr="00000000">
              <w:rPr>
                <w:color w:val="1f1f1f"/>
                <w:sz w:val="26"/>
                <w:szCs w:val="26"/>
                <w:rtl w:val="0"/>
              </w:rPr>
              <w:t xml:space="preserve">1 0 0 1 1</w:t>
            </w:r>
          </w:p>
          <w:p w:rsidR="00000000" w:rsidDel="00000000" w:rsidP="00000000" w:rsidRDefault="00000000" w:rsidRPr="00000000" w14:paraId="0000024C">
            <w:pPr>
              <w:spacing w:after="280" w:line="240" w:lineRule="auto"/>
              <w:rPr>
                <w:color w:val="1f1f1f"/>
                <w:sz w:val="26"/>
                <w:szCs w:val="26"/>
              </w:rPr>
            </w:pPr>
            <w:r w:rsidDel="00000000" w:rsidR="00000000" w:rsidRPr="00000000">
              <w:rPr>
                <w:color w:val="1f1f1f"/>
                <w:sz w:val="26"/>
                <w:szCs w:val="26"/>
                <w:rtl w:val="0"/>
              </w:rPr>
              <w:t xml:space="preserve">0 0 0 0 0</w:t>
            </w:r>
          </w:p>
          <w:p w:rsidR="00000000" w:rsidDel="00000000" w:rsidP="00000000" w:rsidRDefault="00000000" w:rsidRPr="00000000" w14:paraId="0000024D">
            <w:pPr>
              <w:spacing w:after="280" w:line="240" w:lineRule="auto"/>
              <w:rPr>
                <w:color w:val="1f1f1f"/>
                <w:sz w:val="26"/>
                <w:szCs w:val="26"/>
              </w:rPr>
            </w:pPr>
            <w:r w:rsidDel="00000000" w:rsidR="00000000" w:rsidRPr="00000000">
              <w:rPr>
                <w:color w:val="1f1f1f"/>
                <w:sz w:val="26"/>
                <w:szCs w:val="26"/>
                <w:rtl w:val="0"/>
              </w:rPr>
              <w:t xml:space="preserve">1 0 1 0 1</w:t>
            </w:r>
          </w:p>
          <w:p w:rsidR="00000000" w:rsidDel="00000000" w:rsidP="00000000" w:rsidRDefault="00000000" w:rsidRPr="00000000" w14:paraId="0000024E">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250">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51">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52">
      <w:pPr>
        <w:rPr>
          <w:sz w:val="26"/>
          <w:szCs w:val="26"/>
        </w:rPr>
      </w:pPr>
      <w:r w:rsidDel="00000000" w:rsidR="00000000" w:rsidRPr="00000000">
        <w:rPr>
          <w:sz w:val="26"/>
          <w:szCs w:val="26"/>
          <w:rtl w:val="0"/>
        </w:rPr>
        <w:t xml:space="preserve">Source code : </w:t>
      </w:r>
      <w:hyperlink r:id="rId34">
        <w:r w:rsidDel="00000000" w:rsidR="00000000" w:rsidRPr="00000000">
          <w:rPr>
            <w:color w:val="0563c1"/>
            <w:sz w:val="26"/>
            <w:szCs w:val="26"/>
            <w:u w:val="single"/>
            <w:rtl w:val="0"/>
          </w:rPr>
          <w:t xml:space="preserve">https://ideone.com/X5K1Uy</w:t>
        </w:r>
      </w:hyperlink>
      <w:r w:rsidDel="00000000" w:rsidR="00000000" w:rsidRPr="00000000">
        <w:rPr>
          <w:rtl w:val="0"/>
        </w:rPr>
      </w:r>
    </w:p>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pStyle w:val="Heading2"/>
        <w:ind w:left="0" w:firstLine="0"/>
        <w:rPr>
          <w:rFonts w:ascii="Times New Roman" w:cs="Times New Roman" w:eastAsia="Times New Roman" w:hAnsi="Times New Roman"/>
        </w:rPr>
      </w:pPr>
      <w:bookmarkStart w:colFirst="0" w:colLast="0" w:name="_heading=h.1pxezwc" w:id="27"/>
      <w:bookmarkEnd w:id="27"/>
      <w:r w:rsidDel="00000000" w:rsidR="00000000" w:rsidRPr="00000000">
        <w:rPr>
          <w:rFonts w:ascii="Times New Roman" w:cs="Times New Roman" w:eastAsia="Times New Roman" w:hAnsi="Times New Roman"/>
          <w:rtl w:val="0"/>
        </w:rPr>
        <w:t xml:space="preserve">Bài 28. Kết bạn</w:t>
      </w:r>
    </w:p>
    <w:p w:rsidR="00000000" w:rsidDel="00000000" w:rsidP="00000000" w:rsidRDefault="00000000" w:rsidRPr="00000000" w14:paraId="00000255">
      <w:pPr>
        <w:spacing w:after="280" w:line="240" w:lineRule="auto"/>
        <w:rPr>
          <w:color w:val="1f1f1f"/>
          <w:sz w:val="26"/>
          <w:szCs w:val="26"/>
        </w:rPr>
      </w:pPr>
      <w:r w:rsidDel="00000000" w:rsidR="00000000" w:rsidRPr="00000000">
        <w:rPr>
          <w:color w:val="1f1f1f"/>
          <w:sz w:val="26"/>
          <w:szCs w:val="26"/>
          <w:rtl w:val="0"/>
        </w:rPr>
        <w:t xml:space="preserve">Trường học X có N sinh viên, trong đó có M cặp là bạn bè của nhau. Bạn của bạn cũng là bạn, tức là nếu A là bạn của B, B là bạn của C thì A và C cũng là bạn bè của nhau.</w:t>
      </w:r>
    </w:p>
    <w:p w:rsidR="00000000" w:rsidDel="00000000" w:rsidP="00000000" w:rsidRDefault="00000000" w:rsidRPr="00000000" w14:paraId="00000256">
      <w:pPr>
        <w:spacing w:after="280" w:line="240" w:lineRule="auto"/>
        <w:rPr>
          <w:color w:val="1f1f1f"/>
          <w:sz w:val="26"/>
          <w:szCs w:val="26"/>
        </w:rPr>
      </w:pPr>
      <w:r w:rsidDel="00000000" w:rsidR="00000000" w:rsidRPr="00000000">
        <w:rPr>
          <w:color w:val="1f1f1f"/>
          <w:sz w:val="26"/>
          <w:szCs w:val="26"/>
          <w:rtl w:val="0"/>
        </w:rPr>
        <w:t xml:space="preserve">Các bạn hãy xác định xem số lượng sinh viên nhiều nhất trong một nhóm bạn là bao nhiêu?</w:t>
      </w:r>
    </w:p>
    <w:p w:rsidR="00000000" w:rsidDel="00000000" w:rsidP="00000000" w:rsidRDefault="00000000" w:rsidRPr="00000000" w14:paraId="0000025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58">
      <w:pPr>
        <w:spacing w:after="280" w:line="240" w:lineRule="auto"/>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59">
      <w:pPr>
        <w:spacing w:after="280" w:line="240" w:lineRule="auto"/>
        <w:rPr>
          <w:color w:val="1f1f1f"/>
          <w:sz w:val="26"/>
          <w:szCs w:val="26"/>
        </w:rPr>
      </w:pPr>
      <w:r w:rsidDel="00000000" w:rsidR="00000000" w:rsidRPr="00000000">
        <w:rPr>
          <w:color w:val="1f1f1f"/>
          <w:sz w:val="26"/>
          <w:szCs w:val="26"/>
          <w:rtl w:val="0"/>
        </w:rPr>
        <w:t xml:space="preserve">Mỗi test bắt đầu bởi 2 số nguyên N và M (N, M ≤ 100 000).</w:t>
      </w:r>
    </w:p>
    <w:p w:rsidR="00000000" w:rsidDel="00000000" w:rsidP="00000000" w:rsidRDefault="00000000" w:rsidRPr="00000000" w14:paraId="0000025A">
      <w:pPr>
        <w:spacing w:after="280" w:line="240" w:lineRule="auto"/>
        <w:rPr>
          <w:color w:val="1f1f1f"/>
          <w:sz w:val="26"/>
          <w:szCs w:val="26"/>
        </w:rPr>
      </w:pPr>
      <w:r w:rsidDel="00000000" w:rsidR="00000000" w:rsidRPr="00000000">
        <w:rPr>
          <w:color w:val="1f1f1f"/>
          <w:sz w:val="26"/>
          <w:szCs w:val="26"/>
          <w:rtl w:val="0"/>
        </w:rPr>
        <w:t xml:space="preserve">M dòng tiếp theo, mỗi dòng gồm 2 số nguyên u, v (u #v) cho biết sinh viên u là bạn của sinh viên v.</w:t>
      </w:r>
    </w:p>
    <w:p w:rsidR="00000000" w:rsidDel="00000000" w:rsidP="00000000" w:rsidRDefault="00000000" w:rsidRPr="00000000" w14:paraId="0000025B">
      <w:pPr>
        <w:spacing w:after="280" w:line="240" w:lineRule="auto"/>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5C">
      <w:pPr>
        <w:spacing w:after="280" w:line="240" w:lineRule="auto"/>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25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8"/>
        <w:tblW w:w="9495.0" w:type="dxa"/>
        <w:jc w:val="left"/>
        <w:tblInd w:w="-105.0" w:type="dxa"/>
        <w:tblBorders>
          <w:top w:color="000000" w:space="0" w:sz="6" w:val="single"/>
          <w:left w:color="000000" w:space="0" w:sz="6" w:val="single"/>
          <w:bottom w:color="000000" w:space="0" w:sz="6" w:val="single"/>
          <w:right w:color="000000" w:space="0" w:sz="6" w:val="single"/>
        </w:tblBorders>
        <w:tblLayout w:type="fixed"/>
        <w:tblLook w:val="0400"/>
      </w:tblPr>
      <w:tblGrid>
        <w:gridCol w:w="4800"/>
        <w:gridCol w:w="4695"/>
        <w:tblGridChange w:id="0">
          <w:tblGrid>
            <w:gridCol w:w="4800"/>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1">
            <w:pPr>
              <w:spacing w:after="280" w:line="240" w:lineRule="auto"/>
              <w:rPr>
                <w:color w:val="1f1f1f"/>
                <w:sz w:val="26"/>
                <w:szCs w:val="26"/>
              </w:rPr>
            </w:pPr>
            <w:r w:rsidDel="00000000" w:rsidR="00000000" w:rsidRPr="00000000">
              <w:rPr>
                <w:color w:val="1f1f1f"/>
                <w:sz w:val="26"/>
                <w:szCs w:val="26"/>
                <w:rtl w:val="0"/>
              </w:rPr>
              <w:t xml:space="preserve">3 2</w:t>
            </w:r>
          </w:p>
          <w:p w:rsidR="00000000" w:rsidDel="00000000" w:rsidP="00000000" w:rsidRDefault="00000000" w:rsidRPr="00000000" w14:paraId="00000262">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3">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64">
            <w:pPr>
              <w:spacing w:after="280" w:line="240" w:lineRule="auto"/>
              <w:rPr>
                <w:color w:val="1f1f1f"/>
                <w:sz w:val="26"/>
                <w:szCs w:val="26"/>
              </w:rPr>
            </w:pPr>
            <w:r w:rsidDel="00000000" w:rsidR="00000000" w:rsidRPr="00000000">
              <w:rPr>
                <w:color w:val="1f1f1f"/>
                <w:sz w:val="26"/>
                <w:szCs w:val="26"/>
                <w:rtl w:val="0"/>
              </w:rPr>
              <w:t xml:space="preserve">10 12</w:t>
            </w:r>
          </w:p>
          <w:p w:rsidR="00000000" w:rsidDel="00000000" w:rsidP="00000000" w:rsidRDefault="00000000" w:rsidRPr="00000000" w14:paraId="00000265">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6">
            <w:pPr>
              <w:spacing w:after="280" w:line="240" w:lineRule="auto"/>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267">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68">
            <w:pPr>
              <w:spacing w:after="280" w:line="240" w:lineRule="auto"/>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269">
            <w:pPr>
              <w:spacing w:after="280" w:line="240" w:lineRule="auto"/>
              <w:rPr>
                <w:color w:val="1f1f1f"/>
                <w:sz w:val="26"/>
                <w:szCs w:val="26"/>
              </w:rPr>
            </w:pPr>
            <w:r w:rsidDel="00000000" w:rsidR="00000000" w:rsidRPr="00000000">
              <w:rPr>
                <w:color w:val="1f1f1f"/>
                <w:sz w:val="26"/>
                <w:szCs w:val="26"/>
                <w:rtl w:val="0"/>
              </w:rPr>
              <w:t xml:space="preserve">3 5</w:t>
            </w:r>
          </w:p>
          <w:p w:rsidR="00000000" w:rsidDel="00000000" w:rsidP="00000000" w:rsidRDefault="00000000" w:rsidRPr="00000000" w14:paraId="0000026A">
            <w:pPr>
              <w:spacing w:after="280" w:line="240" w:lineRule="auto"/>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26B">
            <w:pPr>
              <w:spacing w:after="280" w:line="240" w:lineRule="auto"/>
              <w:rPr>
                <w:color w:val="1f1f1f"/>
                <w:sz w:val="26"/>
                <w:szCs w:val="26"/>
              </w:rPr>
            </w:pPr>
            <w:r w:rsidDel="00000000" w:rsidR="00000000" w:rsidRPr="00000000">
              <w:rPr>
                <w:color w:val="1f1f1f"/>
                <w:sz w:val="26"/>
                <w:szCs w:val="26"/>
                <w:rtl w:val="0"/>
              </w:rPr>
              <w:t xml:space="preserve">5 2</w:t>
            </w:r>
          </w:p>
          <w:p w:rsidR="00000000" w:rsidDel="00000000" w:rsidP="00000000" w:rsidRDefault="00000000" w:rsidRPr="00000000" w14:paraId="0000026C">
            <w:pPr>
              <w:spacing w:after="280" w:line="240" w:lineRule="auto"/>
              <w:rPr>
                <w:color w:val="1f1f1f"/>
                <w:sz w:val="26"/>
                <w:szCs w:val="26"/>
              </w:rPr>
            </w:pPr>
            <w:r w:rsidDel="00000000" w:rsidR="00000000" w:rsidRPr="00000000">
              <w:rPr>
                <w:color w:val="1f1f1f"/>
                <w:sz w:val="26"/>
                <w:szCs w:val="26"/>
                <w:rtl w:val="0"/>
              </w:rPr>
              <w:t xml:space="preserve">2 1</w:t>
            </w:r>
          </w:p>
          <w:p w:rsidR="00000000" w:rsidDel="00000000" w:rsidP="00000000" w:rsidRDefault="00000000" w:rsidRPr="00000000" w14:paraId="0000026D">
            <w:pPr>
              <w:spacing w:after="280" w:line="240" w:lineRule="auto"/>
              <w:rPr>
                <w:color w:val="1f1f1f"/>
                <w:sz w:val="26"/>
                <w:szCs w:val="26"/>
              </w:rPr>
            </w:pPr>
            <w:r w:rsidDel="00000000" w:rsidR="00000000" w:rsidRPr="00000000">
              <w:rPr>
                <w:color w:val="1f1f1f"/>
                <w:sz w:val="26"/>
                <w:szCs w:val="26"/>
                <w:rtl w:val="0"/>
              </w:rPr>
              <w:t xml:space="preserve">7 1</w:t>
            </w:r>
          </w:p>
          <w:p w:rsidR="00000000" w:rsidDel="00000000" w:rsidP="00000000" w:rsidRDefault="00000000" w:rsidRPr="00000000" w14:paraId="0000026E">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6F">
            <w:pPr>
              <w:spacing w:after="280" w:line="240" w:lineRule="auto"/>
              <w:rPr>
                <w:color w:val="1f1f1f"/>
                <w:sz w:val="26"/>
                <w:szCs w:val="26"/>
              </w:rPr>
            </w:pPr>
            <w:r w:rsidDel="00000000" w:rsidR="00000000" w:rsidRPr="00000000">
              <w:rPr>
                <w:color w:val="1f1f1f"/>
                <w:sz w:val="26"/>
                <w:szCs w:val="26"/>
                <w:rtl w:val="0"/>
              </w:rPr>
              <w:t xml:space="preserve">9 10</w:t>
            </w:r>
          </w:p>
          <w:p w:rsidR="00000000" w:rsidDel="00000000" w:rsidP="00000000" w:rsidRDefault="00000000" w:rsidRPr="00000000" w14:paraId="00000270">
            <w:pPr>
              <w:spacing w:after="280" w:line="240" w:lineRule="auto"/>
              <w:rPr>
                <w:color w:val="1f1f1f"/>
                <w:sz w:val="26"/>
                <w:szCs w:val="26"/>
              </w:rPr>
            </w:pPr>
            <w:r w:rsidDel="00000000" w:rsidR="00000000" w:rsidRPr="00000000">
              <w:rPr>
                <w:color w:val="1f1f1f"/>
                <w:sz w:val="26"/>
                <w:szCs w:val="26"/>
                <w:rtl w:val="0"/>
              </w:rPr>
              <w:t xml:space="preserve">8 9</w:t>
            </w:r>
          </w:p>
          <w:p w:rsidR="00000000" w:rsidDel="00000000" w:rsidP="00000000" w:rsidRDefault="00000000" w:rsidRPr="00000000" w14:paraId="00000271">
            <w:pPr>
              <w:spacing w:line="240" w:lineRule="auto"/>
              <w:rPr>
                <w:color w:val="1f1f1f"/>
                <w:sz w:val="26"/>
                <w:szCs w:val="26"/>
              </w:rPr>
            </w:pPr>
            <w:r w:rsidDel="00000000" w:rsidR="00000000" w:rsidRPr="00000000">
              <w:rPr>
                <w:color w:val="1f1f1f"/>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2">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73">
            <w:pPr>
              <w:spacing w:line="240" w:lineRule="auto"/>
              <w:rPr>
                <w:color w:val="1f1f1f"/>
                <w:sz w:val="26"/>
                <w:szCs w:val="26"/>
              </w:rPr>
            </w:pPr>
            <w:r w:rsidDel="00000000" w:rsidR="00000000" w:rsidRPr="00000000">
              <w:rPr>
                <w:color w:val="1f1f1f"/>
                <w:sz w:val="26"/>
                <w:szCs w:val="26"/>
                <w:rtl w:val="0"/>
              </w:rPr>
              <w:t xml:space="preserve">7</w:t>
            </w:r>
          </w:p>
        </w:tc>
      </w:tr>
    </w:tbl>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rtl w:val="0"/>
        </w:rPr>
        <w:t xml:space="preserve">Source code : </w:t>
      </w:r>
      <w:hyperlink r:id="rId35">
        <w:r w:rsidDel="00000000" w:rsidR="00000000" w:rsidRPr="00000000">
          <w:rPr>
            <w:color w:val="0563c1"/>
            <w:sz w:val="26"/>
            <w:szCs w:val="26"/>
            <w:u w:val="single"/>
            <w:rtl w:val="0"/>
          </w:rPr>
          <w:t xml:space="preserve">https://ideone.com/tjlRku</w:t>
        </w:r>
      </w:hyperlink>
      <w:r w:rsidDel="00000000" w:rsidR="00000000" w:rsidRPr="00000000">
        <w:rPr>
          <w:sz w:val="26"/>
          <w:szCs w:val="26"/>
          <w:rtl w:val="0"/>
        </w:rPr>
        <w:t xml:space="preserve"> </w:t>
      </w:r>
    </w:p>
    <w:p w:rsidR="00000000" w:rsidDel="00000000" w:rsidP="00000000" w:rsidRDefault="00000000" w:rsidRPr="00000000" w14:paraId="00000276">
      <w:pPr>
        <w:pStyle w:val="Heading2"/>
        <w:rPr>
          <w:rFonts w:ascii="Times New Roman" w:cs="Times New Roman" w:eastAsia="Times New Roman" w:hAnsi="Times New Roman"/>
        </w:rPr>
      </w:pPr>
      <w:bookmarkStart w:colFirst="0" w:colLast="0" w:name="_heading=h.49x2ik5" w:id="28"/>
      <w:bookmarkEnd w:id="28"/>
      <w:r w:rsidDel="00000000" w:rsidR="00000000" w:rsidRPr="00000000">
        <w:rPr>
          <w:rFonts w:ascii="Times New Roman" w:cs="Times New Roman" w:eastAsia="Times New Roman" w:hAnsi="Times New Roman"/>
          <w:rtl w:val="0"/>
        </w:rPr>
        <w:t xml:space="preserve">Bài 29. Tô màu đồ thị</w:t>
      </w:r>
    </w:p>
    <w:p w:rsidR="00000000" w:rsidDel="00000000" w:rsidP="00000000" w:rsidRDefault="00000000" w:rsidRPr="00000000" w14:paraId="00000277">
      <w:pPr>
        <w:spacing w:after="280" w:line="240" w:lineRule="auto"/>
        <w:jc w:val="both"/>
        <w:rPr>
          <w:color w:val="1f1f1f"/>
          <w:sz w:val="26"/>
          <w:szCs w:val="26"/>
        </w:rPr>
      </w:pPr>
      <w:r w:rsidDel="00000000" w:rsidR="00000000" w:rsidRPr="00000000">
        <w:rPr>
          <w:color w:val="1f1f1f"/>
          <w:sz w:val="26"/>
          <w:szCs w:val="26"/>
          <w:rtl w:val="0"/>
        </w:rPr>
        <w:t xml:space="preserve">Một trong những bài toán kinh điển của lý thuyết đồ thị là bài toán Tô màu đồ thị. Bài toán được phát biểu như sau: Cho đồ thị vô hướng G =&lt;V, E&gt; được biểu diễn dưới dạng danh sách cạnh và số M. Nhiệm vụ của bạn là kiểm tra xem đồ thị có thể tô màu các đỉnh bằng nhiều nhất M màu sao cho hai đỉnh kề nhau đều có màu khác nhau hay không?</w:t>
      </w:r>
    </w:p>
    <w:p w:rsidR="00000000" w:rsidDel="00000000" w:rsidP="00000000" w:rsidRDefault="00000000" w:rsidRPr="00000000" w14:paraId="00000278">
      <w:pPr>
        <w:spacing w:after="280" w:line="240" w:lineRule="auto"/>
        <w:ind w:left="2160" w:firstLine="0"/>
        <w:jc w:val="both"/>
        <w:rPr>
          <w:color w:val="1f1f1f"/>
          <w:sz w:val="26"/>
          <w:szCs w:val="26"/>
        </w:rPr>
      </w:pPr>
      <w:r w:rsidDel="00000000" w:rsidR="00000000" w:rsidRPr="00000000">
        <w:rPr>
          <w:color w:val="1f1f1f"/>
          <w:sz w:val="26"/>
          <w:szCs w:val="26"/>
        </w:rPr>
        <w:drawing>
          <wp:inline distB="0" distT="0" distL="0" distR="0">
            <wp:extent cx="4019550" cy="3637915"/>
            <wp:effectExtent b="0" l="0" r="0" t="0"/>
            <wp:docPr descr="https://media.geeksforgeeks.org/wp-content/uploads/mcolor.png" id="3" name="image2.png"/>
            <a:graphic>
              <a:graphicData uri="http://schemas.openxmlformats.org/drawingml/2006/picture">
                <pic:pic>
                  <pic:nvPicPr>
                    <pic:cNvPr descr="https://media.geeksforgeeks.org/wp-content/uploads/mcolor.png" id="0" name="image2.png"/>
                    <pic:cNvPicPr preferRelativeResize="0"/>
                  </pic:nvPicPr>
                  <pic:blipFill>
                    <a:blip r:embed="rId36"/>
                    <a:srcRect b="0" l="0" r="0" t="0"/>
                    <a:stretch>
                      <a:fillRect/>
                    </a:stretch>
                  </pic:blipFill>
                  <pic:spPr>
                    <a:xfrm>
                      <a:off x="0" y="0"/>
                      <a:ext cx="4019550" cy="363791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after="280" w:line="240" w:lineRule="auto"/>
        <w:ind w:left="720" w:firstLine="0"/>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7A">
      <w:pPr>
        <w:numPr>
          <w:ilvl w:val="0"/>
          <w:numId w:val="2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7B">
      <w:pPr>
        <w:numPr>
          <w:ilvl w:val="0"/>
          <w:numId w:val="2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gồm hai phần: phần thứ nhất đưa vào ba số V, E, M tương ứng với số đỉnh, số cạnh và số màu; phần thứ hai đưa vào các cạnh của đồ thị.</w:t>
      </w:r>
    </w:p>
    <w:p w:rsidR="00000000" w:rsidDel="00000000" w:rsidP="00000000" w:rsidRDefault="00000000" w:rsidRPr="00000000" w14:paraId="0000027C">
      <w:pPr>
        <w:numPr>
          <w:ilvl w:val="0"/>
          <w:numId w:val="28"/>
        </w:numPr>
        <w:spacing w:after="280" w:before="0" w:line="240" w:lineRule="auto"/>
        <w:ind w:left="720" w:hanging="360"/>
        <w:jc w:val="both"/>
        <w:rPr>
          <w:color w:val="1f1f1f"/>
          <w:sz w:val="26"/>
          <w:szCs w:val="26"/>
        </w:rPr>
      </w:pPr>
      <w:sdt>
        <w:sdtPr>
          <w:tag w:val="goog_rdk_46"/>
        </w:sdtPr>
        <w:sdtContent>
          <w:r w:rsidDel="00000000" w:rsidR="00000000" w:rsidRPr="00000000">
            <w:rPr>
              <w:rFonts w:ascii="Caudex" w:cs="Caudex" w:eastAsia="Caudex" w:hAnsi="Caudex"/>
              <w:color w:val="1f1f1f"/>
              <w:sz w:val="26"/>
              <w:szCs w:val="26"/>
              <w:rtl w:val="0"/>
            </w:rPr>
            <w:t xml:space="preserve">T, V, E, M thỏa mãn ràng buộc: 1≤T ≤100; 1≤V≤10; 1≤ E ≤N(N-1), 1≤V≤N.</w:t>
          </w:r>
        </w:sdtContent>
      </w:sdt>
    </w:p>
    <w:p w:rsidR="00000000" w:rsidDel="00000000" w:rsidP="00000000" w:rsidRDefault="00000000" w:rsidRPr="00000000" w14:paraId="0000027D">
      <w:pPr>
        <w:spacing w:after="280" w:line="240" w:lineRule="auto"/>
        <w:ind w:left="720" w:firstLine="0"/>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7E">
      <w:pPr>
        <w:numPr>
          <w:ilvl w:val="0"/>
          <w:numId w:val="42"/>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27F">
      <w:pPr>
        <w:spacing w:after="280" w:line="240" w:lineRule="auto"/>
        <w:ind w:left="720" w:firstLine="0"/>
        <w:jc w:val="both"/>
        <w:rPr>
          <w:b w:val="1"/>
          <w:color w:val="1f1f1f"/>
          <w:sz w:val="26"/>
          <w:szCs w:val="26"/>
        </w:rPr>
      </w:pPr>
      <w:r w:rsidDel="00000000" w:rsidR="00000000" w:rsidRPr="00000000">
        <w:rPr>
          <w:b w:val="1"/>
          <w:color w:val="1f1f1f"/>
          <w:sz w:val="26"/>
          <w:szCs w:val="26"/>
          <w:rtl w:val="0"/>
        </w:rPr>
        <w:t xml:space="preserve">Ví dụ:</w:t>
      </w:r>
    </w:p>
    <w:p w:rsidR="00000000" w:rsidDel="00000000" w:rsidP="00000000" w:rsidRDefault="00000000" w:rsidRPr="00000000" w14:paraId="00000280">
      <w:pPr>
        <w:spacing w:after="280" w:line="240" w:lineRule="auto"/>
        <w:ind w:left="720" w:firstLine="0"/>
        <w:jc w:val="both"/>
        <w:rPr>
          <w:b w:val="1"/>
          <w:color w:val="1f1f1f"/>
          <w:sz w:val="26"/>
          <w:szCs w:val="26"/>
        </w:rPr>
      </w:pPr>
      <w:r w:rsidDel="00000000" w:rsidR="00000000" w:rsidRPr="00000000">
        <w:rPr>
          <w:rtl w:val="0"/>
        </w:rPr>
      </w:r>
    </w:p>
    <w:p w:rsidR="00000000" w:rsidDel="00000000" w:rsidP="00000000" w:rsidRDefault="00000000" w:rsidRPr="00000000" w14:paraId="00000281">
      <w:pPr>
        <w:spacing w:after="280" w:line="240" w:lineRule="auto"/>
        <w:ind w:left="720" w:firstLine="0"/>
        <w:jc w:val="both"/>
        <w:rPr>
          <w:b w:val="1"/>
          <w:color w:val="1f1f1f"/>
          <w:sz w:val="26"/>
          <w:szCs w:val="26"/>
        </w:rPr>
      </w:pPr>
      <w:r w:rsidDel="00000000" w:rsidR="00000000" w:rsidRPr="00000000">
        <w:rPr>
          <w:rtl w:val="0"/>
        </w:rPr>
      </w:r>
    </w:p>
    <w:p w:rsidR="00000000" w:rsidDel="00000000" w:rsidP="00000000" w:rsidRDefault="00000000" w:rsidRPr="00000000" w14:paraId="00000282">
      <w:pPr>
        <w:spacing w:after="280" w:line="240" w:lineRule="auto"/>
        <w:ind w:left="720" w:firstLine="0"/>
        <w:jc w:val="both"/>
        <w:rPr>
          <w:color w:val="1f1f1f"/>
          <w:sz w:val="26"/>
          <w:szCs w:val="26"/>
        </w:rPr>
      </w:pPr>
      <w:r w:rsidDel="00000000" w:rsidR="00000000" w:rsidRPr="00000000">
        <w:rPr>
          <w:rtl w:val="0"/>
        </w:rPr>
      </w:r>
    </w:p>
    <w:tbl>
      <w:tblPr>
        <w:tblStyle w:val="Table29"/>
        <w:tblW w:w="8640.0" w:type="dxa"/>
        <w:jc w:val="left"/>
        <w:tblInd w:w="-8.0" w:type="dxa"/>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3">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84">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295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85">
            <w:pPr>
              <w:spacing w:after="280" w:line="240" w:lineRule="auto"/>
              <w:rPr>
                <w:color w:val="1f1f1f"/>
                <w:sz w:val="26"/>
                <w:szCs w:val="26"/>
              </w:rPr>
            </w:pPr>
            <w:r w:rsidDel="00000000" w:rsidR="00000000" w:rsidRPr="00000000">
              <w:rPr>
                <w:color w:val="1f1f1f"/>
                <w:sz w:val="26"/>
                <w:szCs w:val="26"/>
                <w:rtl w:val="0"/>
              </w:rPr>
              <w:t xml:space="preserve">2</w:t>
              <w:br w:type="textWrapping"/>
              <w:t xml:space="preserve">4  5  3</w:t>
              <w:br w:type="textWrapping"/>
              <w:t xml:space="preserve">1 2</w:t>
            </w:r>
          </w:p>
          <w:p w:rsidR="00000000" w:rsidDel="00000000" w:rsidP="00000000" w:rsidRDefault="00000000" w:rsidRPr="00000000" w14:paraId="00000286">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87">
            <w:pPr>
              <w:spacing w:after="280" w:line="240" w:lineRule="auto"/>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88">
            <w:pPr>
              <w:spacing w:after="280" w:line="240" w:lineRule="auto"/>
              <w:rPr>
                <w:color w:val="1f1f1f"/>
                <w:sz w:val="26"/>
                <w:szCs w:val="26"/>
              </w:rPr>
            </w:pPr>
            <w:r w:rsidDel="00000000" w:rsidR="00000000" w:rsidRPr="00000000">
              <w:rPr>
                <w:color w:val="1f1f1f"/>
                <w:sz w:val="26"/>
                <w:szCs w:val="26"/>
                <w:rtl w:val="0"/>
              </w:rPr>
              <w:t xml:space="preserve">4 1</w:t>
            </w:r>
          </w:p>
          <w:p w:rsidR="00000000" w:rsidDel="00000000" w:rsidP="00000000" w:rsidRDefault="00000000" w:rsidRPr="00000000" w14:paraId="00000289">
            <w:pPr>
              <w:spacing w:after="280" w:line="240" w:lineRule="auto"/>
              <w:rPr>
                <w:color w:val="1f1f1f"/>
                <w:sz w:val="26"/>
                <w:szCs w:val="26"/>
              </w:rPr>
            </w:pPr>
            <w:r w:rsidDel="00000000" w:rsidR="00000000" w:rsidRPr="00000000">
              <w:rPr>
                <w:color w:val="1f1f1f"/>
                <w:sz w:val="26"/>
                <w:szCs w:val="26"/>
                <w:rtl w:val="0"/>
              </w:rPr>
              <w:t xml:space="preserve">1 3</w:t>
              <w:br w:type="textWrapping"/>
              <w:t xml:space="preserve">3 3 2</w:t>
              <w:br w:type="textWrapping"/>
              <w:t xml:space="preserve">1 2</w:t>
            </w:r>
          </w:p>
          <w:p w:rsidR="00000000" w:rsidDel="00000000" w:rsidP="00000000" w:rsidRDefault="00000000" w:rsidRPr="00000000" w14:paraId="0000028A">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8B">
            <w:pPr>
              <w:spacing w:line="240" w:lineRule="auto"/>
              <w:rPr>
                <w:color w:val="1f1f1f"/>
                <w:sz w:val="26"/>
                <w:szCs w:val="26"/>
              </w:rPr>
            </w:pPr>
            <w:r w:rsidDel="00000000" w:rsidR="00000000" w:rsidRPr="00000000">
              <w:rPr>
                <w:color w:val="1f1f1f"/>
                <w:sz w:val="26"/>
                <w:szCs w:val="26"/>
                <w:rtl w:val="0"/>
              </w:rPr>
              <w:t xml:space="preserve">1 3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8C">
            <w:pPr>
              <w:spacing w:line="240" w:lineRule="auto"/>
              <w:rPr>
                <w:color w:val="1f1f1f"/>
                <w:sz w:val="26"/>
                <w:szCs w:val="26"/>
              </w:rPr>
            </w:pPr>
            <w:r w:rsidDel="00000000" w:rsidR="00000000" w:rsidRPr="00000000">
              <w:rPr>
                <w:color w:val="1f1f1f"/>
                <w:sz w:val="26"/>
                <w:szCs w:val="26"/>
                <w:rtl w:val="0"/>
              </w:rPr>
              <w:t xml:space="preserve">YES</w:t>
              <w:br w:type="textWrapping"/>
              <w:t xml:space="preserve">NO</w:t>
            </w:r>
          </w:p>
        </w:tc>
      </w:tr>
    </w:tbl>
    <w:p w:rsidR="00000000" w:rsidDel="00000000" w:rsidP="00000000" w:rsidRDefault="00000000" w:rsidRPr="00000000" w14:paraId="0000028D">
      <w:pPr>
        <w:rPr>
          <w:sz w:val="26"/>
          <w:szCs w:val="26"/>
        </w:rPr>
      </w:pPr>
      <w:r w:rsidDel="00000000" w:rsidR="00000000" w:rsidRPr="00000000">
        <w:rPr>
          <w:sz w:val="26"/>
          <w:szCs w:val="26"/>
          <w:rtl w:val="0"/>
        </w:rPr>
        <w:t xml:space="preserve">Source code : </w:t>
      </w:r>
      <w:hyperlink r:id="rId37">
        <w:r w:rsidDel="00000000" w:rsidR="00000000" w:rsidRPr="00000000">
          <w:rPr>
            <w:color w:val="0563c1"/>
            <w:sz w:val="26"/>
            <w:szCs w:val="26"/>
            <w:u w:val="single"/>
            <w:rtl w:val="0"/>
          </w:rPr>
          <w:t xml:space="preserve">https://ideone.com/gBp4Xj</w:t>
        </w:r>
      </w:hyperlink>
      <w:r w:rsidDel="00000000" w:rsidR="00000000" w:rsidRPr="00000000">
        <w:rPr>
          <w:rtl w:val="0"/>
        </w:rPr>
      </w:r>
    </w:p>
    <w:p w:rsidR="00000000" w:rsidDel="00000000" w:rsidP="00000000" w:rsidRDefault="00000000" w:rsidRPr="00000000" w14:paraId="0000028E">
      <w:pPr>
        <w:rPr>
          <w:sz w:val="26"/>
          <w:szCs w:val="26"/>
        </w:rPr>
      </w:pPr>
      <w:r w:rsidDel="00000000" w:rsidR="00000000" w:rsidRPr="00000000">
        <w:rPr>
          <w:rtl w:val="0"/>
        </w:rPr>
      </w:r>
    </w:p>
    <w:p w:rsidR="00000000" w:rsidDel="00000000" w:rsidP="00000000" w:rsidRDefault="00000000" w:rsidRPr="00000000" w14:paraId="0000028F">
      <w:pPr>
        <w:pStyle w:val="Heading2"/>
        <w:rPr>
          <w:rFonts w:ascii="Times New Roman" w:cs="Times New Roman" w:eastAsia="Times New Roman" w:hAnsi="Times New Roman"/>
        </w:rPr>
      </w:pPr>
      <w:bookmarkStart w:colFirst="0" w:colLast="0" w:name="_heading=h.2p2csry" w:id="29"/>
      <w:bookmarkEnd w:id="29"/>
      <w:r w:rsidDel="00000000" w:rsidR="00000000" w:rsidRPr="00000000">
        <w:rPr>
          <w:rFonts w:ascii="Times New Roman" w:cs="Times New Roman" w:eastAsia="Times New Roman" w:hAnsi="Times New Roman"/>
          <w:rtl w:val="0"/>
        </w:rPr>
        <w:t xml:space="preserve">Bài 30. Đường đi Hamilton</w:t>
      </w:r>
    </w:p>
    <w:p w:rsidR="00000000" w:rsidDel="00000000" w:rsidP="00000000" w:rsidRDefault="00000000" w:rsidRPr="00000000" w14:paraId="00000290">
      <w:pPr>
        <w:spacing w:after="280" w:line="240" w:lineRule="auto"/>
        <w:jc w:val="both"/>
        <w:rPr>
          <w:color w:val="1f1f1f"/>
          <w:sz w:val="26"/>
          <w:szCs w:val="26"/>
        </w:rPr>
      </w:pPr>
      <w:r w:rsidDel="00000000" w:rsidR="00000000" w:rsidRPr="00000000">
        <w:rPr>
          <w:color w:val="1f1f1f"/>
          <w:sz w:val="26"/>
          <w:szCs w:val="26"/>
          <w:rtl w:val="0"/>
        </w:rPr>
        <w:t xml:space="preserve">Đường đi đơn trên đồ thị có hướng hoặc vô hướng đi qua tất cả các đỉnh của đồ thị mỗi đỉnh đúng một lần được gọi là đường đi Hamilton. Cho đồ thị vô hướng G = &lt;V, E&gt;, hãy kiểm tra xem đồ thị có đường đi Hamilton hay không?</w:t>
      </w:r>
    </w:p>
    <w:p w:rsidR="00000000" w:rsidDel="00000000" w:rsidP="00000000" w:rsidRDefault="00000000" w:rsidRPr="00000000" w14:paraId="00000291">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92">
      <w:pPr>
        <w:numPr>
          <w:ilvl w:val="0"/>
          <w:numId w:val="4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93">
      <w:pPr>
        <w:numPr>
          <w:ilvl w:val="0"/>
          <w:numId w:val="4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gồm hai phần: phần thứ nhất đưa vào hai số V, E tương ứng với số đỉnh, số cạnh của đồ thị; phần thứ hai đưa vào các cạnh của đồ thị.</w:t>
      </w:r>
    </w:p>
    <w:p w:rsidR="00000000" w:rsidDel="00000000" w:rsidP="00000000" w:rsidRDefault="00000000" w:rsidRPr="00000000" w14:paraId="00000294">
      <w:pPr>
        <w:numPr>
          <w:ilvl w:val="0"/>
          <w:numId w:val="43"/>
        </w:numPr>
        <w:spacing w:after="280" w:before="0" w:line="240" w:lineRule="auto"/>
        <w:ind w:left="720" w:hanging="360"/>
        <w:jc w:val="both"/>
        <w:rPr>
          <w:color w:val="1f1f1f"/>
          <w:sz w:val="26"/>
          <w:szCs w:val="26"/>
        </w:rPr>
      </w:pPr>
      <w:sdt>
        <w:sdtPr>
          <w:tag w:val="goog_rdk_47"/>
        </w:sdtPr>
        <w:sdtContent>
          <w:r w:rsidDel="00000000" w:rsidR="00000000" w:rsidRPr="00000000">
            <w:rPr>
              <w:rFonts w:ascii="Caudex" w:cs="Caudex" w:eastAsia="Caudex" w:hAnsi="Caudex"/>
              <w:color w:val="1f1f1f"/>
              <w:sz w:val="26"/>
              <w:szCs w:val="26"/>
              <w:rtl w:val="0"/>
            </w:rPr>
            <w:t xml:space="preserve">T, V, E thỏa mãn ràng buộc: 1≤T ≤100; 1≤V≤10; 1≤ E ≤15.</w:t>
          </w:r>
        </w:sdtContent>
      </w:sdt>
    </w:p>
    <w:p w:rsidR="00000000" w:rsidDel="00000000" w:rsidP="00000000" w:rsidRDefault="00000000" w:rsidRPr="00000000" w14:paraId="00000295">
      <w:pPr>
        <w:spacing w:after="280"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96">
      <w:pPr>
        <w:numPr>
          <w:ilvl w:val="0"/>
          <w:numId w:val="41"/>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1 hoặc 0 tương ứng với test có hoặc không có đường đi Hamilton theo từng dòng.</w:t>
      </w:r>
    </w:p>
    <w:p w:rsidR="00000000" w:rsidDel="00000000" w:rsidP="00000000" w:rsidRDefault="00000000" w:rsidRPr="00000000" w14:paraId="00000297">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0"/>
        <w:tblW w:w="8625.0" w:type="dxa"/>
        <w:jc w:val="left"/>
        <w:tblInd w:w="-8.0" w:type="dxa"/>
        <w:tblLayout w:type="fixed"/>
        <w:tblLook w:val="0400"/>
      </w:tblPr>
      <w:tblGrid>
        <w:gridCol w:w="4312"/>
        <w:gridCol w:w="4313"/>
        <w:tblGridChange w:id="0">
          <w:tblGrid>
            <w:gridCol w:w="4312"/>
            <w:gridCol w:w="431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8">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99">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9A">
            <w:pPr>
              <w:spacing w:line="240" w:lineRule="auto"/>
              <w:rPr>
                <w:color w:val="1f1f1f"/>
                <w:sz w:val="26"/>
                <w:szCs w:val="26"/>
              </w:rPr>
            </w:pPr>
            <w:r w:rsidDel="00000000" w:rsidR="00000000" w:rsidRPr="00000000">
              <w:rPr>
                <w:color w:val="1f1f1f"/>
                <w:sz w:val="26"/>
                <w:szCs w:val="26"/>
                <w:rtl w:val="0"/>
              </w:rPr>
              <w:t xml:space="preserve">2</w:t>
              <w:br w:type="textWrapping"/>
              <w:t xml:space="preserve">4 4</w:t>
              <w:br w:type="textWrapping"/>
              <w:t xml:space="preserve">1 2 2 3 3 4 2 4</w:t>
              <w:br w:type="textWrapping"/>
              <w:t xml:space="preserve">4 3</w:t>
              <w:br w:type="textWrapping"/>
              <w:t xml:space="preserve">1 2 2 3 2 4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9B">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29C">
            <w:pPr>
              <w:spacing w:line="240" w:lineRule="auto"/>
              <w:jc w:val="both"/>
              <w:rPr>
                <w:color w:val="1f1f1f"/>
                <w:sz w:val="26"/>
                <w:szCs w:val="26"/>
              </w:rPr>
            </w:pPr>
            <w:r w:rsidDel="00000000" w:rsidR="00000000" w:rsidRPr="00000000">
              <w:rPr>
                <w:color w:val="1f1f1f"/>
                <w:sz w:val="26"/>
                <w:szCs w:val="26"/>
                <w:rtl w:val="0"/>
              </w:rPr>
              <w:t xml:space="preserve">0</w:t>
            </w:r>
          </w:p>
        </w:tc>
      </w:tr>
    </w:tbl>
    <w:p w:rsidR="00000000" w:rsidDel="00000000" w:rsidP="00000000" w:rsidRDefault="00000000" w:rsidRPr="00000000" w14:paraId="0000029D">
      <w:pPr>
        <w:rPr>
          <w:sz w:val="26"/>
          <w:szCs w:val="26"/>
        </w:rPr>
      </w:pPr>
      <w:r w:rsidDel="00000000" w:rsidR="00000000" w:rsidRPr="00000000">
        <w:rPr>
          <w:rtl w:val="0"/>
        </w:rPr>
      </w:r>
    </w:p>
    <w:p w:rsidR="00000000" w:rsidDel="00000000" w:rsidP="00000000" w:rsidRDefault="00000000" w:rsidRPr="00000000" w14:paraId="0000029E">
      <w:pPr>
        <w:rPr>
          <w:sz w:val="26"/>
          <w:szCs w:val="26"/>
        </w:rPr>
      </w:pPr>
      <w:r w:rsidDel="00000000" w:rsidR="00000000" w:rsidRPr="00000000">
        <w:rPr>
          <w:sz w:val="26"/>
          <w:szCs w:val="26"/>
          <w:rtl w:val="0"/>
        </w:rPr>
        <w:t xml:space="preserve">Source code : </w:t>
      </w:r>
      <w:hyperlink r:id="rId38">
        <w:r w:rsidDel="00000000" w:rsidR="00000000" w:rsidRPr="00000000">
          <w:rPr>
            <w:color w:val="0563c1"/>
            <w:sz w:val="26"/>
            <w:szCs w:val="26"/>
            <w:u w:val="single"/>
            <w:rtl w:val="0"/>
          </w:rPr>
          <w:t xml:space="preserve">https://ideone.com/IZecga</w:t>
        </w:r>
      </w:hyperlink>
      <w:r w:rsidDel="00000000" w:rsidR="00000000" w:rsidRPr="00000000">
        <w:rPr>
          <w:rtl w:val="0"/>
        </w:rPr>
      </w:r>
    </w:p>
    <w:p w:rsidR="00000000" w:rsidDel="00000000" w:rsidP="00000000" w:rsidRDefault="00000000" w:rsidRPr="00000000" w14:paraId="0000029F">
      <w:pPr>
        <w:pStyle w:val="Heading2"/>
        <w:rPr>
          <w:rFonts w:ascii="Times New Roman" w:cs="Times New Roman" w:eastAsia="Times New Roman" w:hAnsi="Times New Roman"/>
        </w:rPr>
      </w:pPr>
      <w:bookmarkStart w:colFirst="0" w:colLast="0" w:name="_heading=h.147n2zr" w:id="30"/>
      <w:bookmarkEnd w:id="30"/>
      <w:r w:rsidDel="00000000" w:rsidR="00000000" w:rsidRPr="00000000">
        <w:rPr>
          <w:rFonts w:ascii="Times New Roman" w:cs="Times New Roman" w:eastAsia="Times New Roman" w:hAnsi="Times New Roman"/>
          <w:rtl w:val="0"/>
        </w:rPr>
        <w:t xml:space="preserve">Bài 31. Đồ thị hai phía</w:t>
      </w:r>
    </w:p>
    <w:p w:rsidR="00000000" w:rsidDel="00000000" w:rsidP="00000000" w:rsidRDefault="00000000" w:rsidRPr="00000000" w14:paraId="000002A0">
      <w:pPr>
        <w:spacing w:after="280" w:line="240" w:lineRule="auto"/>
        <w:jc w:val="both"/>
        <w:rPr>
          <w:color w:val="1f1f1f"/>
          <w:sz w:val="26"/>
          <w:szCs w:val="26"/>
        </w:rPr>
      </w:pPr>
      <w:r w:rsidDel="00000000" w:rsidR="00000000" w:rsidRPr="00000000">
        <w:rPr>
          <w:color w:val="1f1f1f"/>
          <w:sz w:val="26"/>
          <w:szCs w:val="26"/>
          <w:rtl w:val="0"/>
        </w:rPr>
        <w:t xml:space="preserve">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w:t>
      </w:r>
    </w:p>
    <w:p w:rsidR="00000000" w:rsidDel="00000000" w:rsidP="00000000" w:rsidRDefault="00000000" w:rsidRPr="00000000" w14:paraId="000002A1">
      <w:pPr>
        <w:spacing w:after="280" w:line="240" w:lineRule="auto"/>
        <w:jc w:val="center"/>
        <w:rPr>
          <w:color w:val="1f1f1f"/>
          <w:sz w:val="26"/>
          <w:szCs w:val="26"/>
        </w:rPr>
      </w:pPr>
      <w:r w:rsidDel="00000000" w:rsidR="00000000" w:rsidRPr="00000000">
        <w:rPr>
          <w:sz w:val="26"/>
          <w:szCs w:val="26"/>
        </w:rPr>
        <w:drawing>
          <wp:inline distB="0" distT="0" distL="0" distR="0">
            <wp:extent cx="2098675" cy="2098675"/>
            <wp:effectExtent b="0" l="0" r="0" t="0"/>
            <wp:docPr descr="C:\Users\Xuan Loc\AppData\Local\Microsoft\Windows\INetCache\Content.MSO\FA6D0885.tmp" id="4" name="image1.png"/>
            <a:graphic>
              <a:graphicData uri="http://schemas.openxmlformats.org/drawingml/2006/picture">
                <pic:pic>
                  <pic:nvPicPr>
                    <pic:cNvPr descr="C:\Users\Xuan Loc\AppData\Local\Microsoft\Windows\INetCache\Content.MSO\FA6D0885.tmp" id="0" name="image1.png"/>
                    <pic:cNvPicPr preferRelativeResize="0"/>
                  </pic:nvPicPr>
                  <pic:blipFill>
                    <a:blip r:embed="rId39"/>
                    <a:srcRect b="0" l="0" r="0" t="0"/>
                    <a:stretch>
                      <a:fillRect/>
                    </a:stretch>
                  </pic:blipFill>
                  <pic:spPr>
                    <a:xfrm>
                      <a:off x="0" y="0"/>
                      <a:ext cx="2098675" cy="209867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A3">
      <w:pPr>
        <w:numPr>
          <w:ilvl w:val="0"/>
          <w:numId w:val="32"/>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A4">
      <w:pPr>
        <w:numPr>
          <w:ilvl w:val="0"/>
          <w:numId w:val="32"/>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Mỗi test bắt đầu bởi số nguyên N và M (1 ≤  N, M ≤  1000).</w:t>
      </w:r>
    </w:p>
    <w:p w:rsidR="00000000" w:rsidDel="00000000" w:rsidP="00000000" w:rsidRDefault="00000000" w:rsidRPr="00000000" w14:paraId="000002A5">
      <w:pPr>
        <w:numPr>
          <w:ilvl w:val="0"/>
          <w:numId w:val="32"/>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cho biết có cạnh nối giữa đỉnh u và v.</w:t>
      </w:r>
    </w:p>
    <w:p w:rsidR="00000000" w:rsidDel="00000000" w:rsidP="00000000" w:rsidRDefault="00000000" w:rsidRPr="00000000" w14:paraId="000002A6">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A7">
      <w:pPr>
        <w:numPr>
          <w:ilvl w:val="0"/>
          <w:numId w:val="33"/>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Với mỗi test, in ra “YES” nếu đồ thị đã cho là một đồ thị hai phía, in ra “NO” trong trường hợp ngược lại.</w:t>
      </w:r>
    </w:p>
    <w:p w:rsidR="00000000" w:rsidDel="00000000" w:rsidP="00000000" w:rsidRDefault="00000000" w:rsidRPr="00000000" w14:paraId="000002A8">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1"/>
        <w:tblW w:w="9015.0" w:type="dxa"/>
        <w:jc w:val="left"/>
        <w:tblInd w:w="0.0" w:type="dxa"/>
        <w:tblLayout w:type="fixed"/>
        <w:tblLook w:val="0400"/>
      </w:tblPr>
      <w:tblGrid>
        <w:gridCol w:w="4500"/>
        <w:gridCol w:w="4515"/>
        <w:tblGridChange w:id="0">
          <w:tblGrid>
            <w:gridCol w:w="4500"/>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9">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AA">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AB">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AC">
            <w:pPr>
              <w:spacing w:after="280" w:line="240" w:lineRule="auto"/>
              <w:jc w:val="both"/>
              <w:rPr>
                <w:color w:val="1f1f1f"/>
                <w:sz w:val="26"/>
                <w:szCs w:val="26"/>
              </w:rPr>
            </w:pPr>
            <w:r w:rsidDel="00000000" w:rsidR="00000000" w:rsidRPr="00000000">
              <w:rPr>
                <w:color w:val="1f1f1f"/>
                <w:sz w:val="26"/>
                <w:szCs w:val="26"/>
                <w:rtl w:val="0"/>
              </w:rPr>
              <w:t xml:space="preserve">5 4</w:t>
            </w:r>
          </w:p>
          <w:p w:rsidR="00000000" w:rsidDel="00000000" w:rsidP="00000000" w:rsidRDefault="00000000" w:rsidRPr="00000000" w14:paraId="000002AD">
            <w:pPr>
              <w:spacing w:after="280" w:line="240" w:lineRule="auto"/>
              <w:jc w:val="both"/>
              <w:rPr>
                <w:color w:val="1f1f1f"/>
                <w:sz w:val="26"/>
                <w:szCs w:val="26"/>
              </w:rPr>
            </w:pPr>
            <w:r w:rsidDel="00000000" w:rsidR="00000000" w:rsidRPr="00000000">
              <w:rPr>
                <w:color w:val="1f1f1f"/>
                <w:sz w:val="26"/>
                <w:szCs w:val="26"/>
                <w:rtl w:val="0"/>
              </w:rPr>
              <w:t xml:space="preserve">1 5</w:t>
            </w:r>
          </w:p>
          <w:p w:rsidR="00000000" w:rsidDel="00000000" w:rsidP="00000000" w:rsidRDefault="00000000" w:rsidRPr="00000000" w14:paraId="000002AE">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AF">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B0">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2B1">
            <w:pPr>
              <w:spacing w:after="280" w:line="240" w:lineRule="auto"/>
              <w:jc w:val="both"/>
              <w:rPr>
                <w:color w:val="1f1f1f"/>
                <w:sz w:val="26"/>
                <w:szCs w:val="26"/>
              </w:rPr>
            </w:pPr>
            <w:r w:rsidDel="00000000" w:rsidR="00000000" w:rsidRPr="00000000">
              <w:rPr>
                <w:color w:val="1f1f1f"/>
                <w:sz w:val="26"/>
                <w:szCs w:val="26"/>
                <w:rtl w:val="0"/>
              </w:rPr>
              <w:t xml:space="preserve">3 3</w:t>
            </w:r>
          </w:p>
          <w:p w:rsidR="00000000" w:rsidDel="00000000" w:rsidP="00000000" w:rsidRDefault="00000000" w:rsidRPr="00000000" w14:paraId="000002B2">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B3">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B4">
            <w:pPr>
              <w:spacing w:line="240" w:lineRule="auto"/>
              <w:jc w:val="both"/>
              <w:rPr>
                <w:color w:val="1f1f1f"/>
                <w:sz w:val="26"/>
                <w:szCs w:val="26"/>
              </w:rPr>
            </w:pPr>
            <w:r w:rsidDel="00000000" w:rsidR="00000000" w:rsidRPr="00000000">
              <w:rPr>
                <w:color w:val="1f1f1f"/>
                <w:sz w:val="26"/>
                <w:szCs w:val="26"/>
                <w:rtl w:val="0"/>
              </w:rPr>
              <w:t xml:space="preserve">2 3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B5">
            <w:pPr>
              <w:spacing w:after="280" w:line="240" w:lineRule="auto"/>
              <w:jc w:val="both"/>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B6">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B7">
            <w:pPr>
              <w:spacing w:line="240" w:lineRule="auto"/>
              <w:jc w:val="both"/>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B8">
      <w:pPr>
        <w:rPr>
          <w:sz w:val="26"/>
          <w:szCs w:val="26"/>
        </w:rPr>
      </w:pPr>
      <w:r w:rsidDel="00000000" w:rsidR="00000000" w:rsidRPr="00000000">
        <w:rPr>
          <w:rtl w:val="0"/>
        </w:rPr>
      </w:r>
    </w:p>
    <w:p w:rsidR="00000000" w:rsidDel="00000000" w:rsidP="00000000" w:rsidRDefault="00000000" w:rsidRPr="00000000" w14:paraId="000002B9">
      <w:pPr>
        <w:rPr>
          <w:sz w:val="26"/>
          <w:szCs w:val="26"/>
        </w:rPr>
      </w:pPr>
      <w:r w:rsidDel="00000000" w:rsidR="00000000" w:rsidRPr="00000000">
        <w:rPr>
          <w:sz w:val="26"/>
          <w:szCs w:val="26"/>
          <w:rtl w:val="0"/>
        </w:rPr>
        <w:t xml:space="preserve">Source code : </w:t>
      </w:r>
      <w:hyperlink r:id="rId40">
        <w:r w:rsidDel="00000000" w:rsidR="00000000" w:rsidRPr="00000000">
          <w:rPr>
            <w:color w:val="0563c1"/>
            <w:sz w:val="26"/>
            <w:szCs w:val="26"/>
            <w:u w:val="single"/>
            <w:rtl w:val="0"/>
          </w:rPr>
          <w:t xml:space="preserve">https://ideone.com/JtUixz</w:t>
        </w:r>
      </w:hyperlink>
      <w:r w:rsidDel="00000000" w:rsidR="00000000" w:rsidRPr="00000000">
        <w:rPr>
          <w:rtl w:val="0"/>
        </w:rPr>
      </w:r>
    </w:p>
    <w:p w:rsidR="00000000" w:rsidDel="00000000" w:rsidP="00000000" w:rsidRDefault="00000000" w:rsidRPr="00000000" w14:paraId="000002BA">
      <w:pPr>
        <w:pStyle w:val="Heading2"/>
        <w:rPr>
          <w:rFonts w:ascii="Times New Roman" w:cs="Times New Roman" w:eastAsia="Times New Roman" w:hAnsi="Times New Roman"/>
        </w:rPr>
      </w:pPr>
      <w:bookmarkStart w:colFirst="0" w:colLast="0" w:name="_heading=h.3o7alnk" w:id="31"/>
      <w:bookmarkEnd w:id="31"/>
      <w:r w:rsidDel="00000000" w:rsidR="00000000" w:rsidRPr="00000000">
        <w:rPr>
          <w:rFonts w:ascii="Times New Roman" w:cs="Times New Roman" w:eastAsia="Times New Roman" w:hAnsi="Times New Roman"/>
          <w:rtl w:val="0"/>
        </w:rPr>
        <w:t xml:space="preserve">Bài 32. Mạng xã hội</w:t>
      </w:r>
    </w:p>
    <w:p w:rsidR="00000000" w:rsidDel="00000000" w:rsidP="00000000" w:rsidRDefault="00000000" w:rsidRPr="00000000" w14:paraId="000002BB">
      <w:pPr>
        <w:spacing w:after="280" w:line="240" w:lineRule="auto"/>
        <w:jc w:val="both"/>
        <w:rPr>
          <w:color w:val="1f1f1f"/>
          <w:sz w:val="26"/>
          <w:szCs w:val="26"/>
        </w:rPr>
      </w:pPr>
      <w:r w:rsidDel="00000000" w:rsidR="00000000" w:rsidRPr="00000000">
        <w:rPr>
          <w:color w:val="1f1f1f"/>
          <w:sz w:val="26"/>
          <w:szCs w:val="26"/>
          <w:rtl w:val="0"/>
        </w:rPr>
        <w:t xml:space="preserve">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w:t>
      </w:r>
    </w:p>
    <w:p w:rsidR="00000000" w:rsidDel="00000000" w:rsidP="00000000" w:rsidRDefault="00000000" w:rsidRPr="00000000" w14:paraId="000002BC">
      <w:pPr>
        <w:spacing w:after="280" w:line="240" w:lineRule="auto"/>
        <w:jc w:val="both"/>
        <w:rPr>
          <w:color w:val="1f1f1f"/>
          <w:sz w:val="26"/>
          <w:szCs w:val="26"/>
        </w:rPr>
      </w:pPr>
      <w:r w:rsidDel="00000000" w:rsidR="00000000" w:rsidRPr="00000000">
        <w:rPr>
          <w:color w:val="1f1f1f"/>
          <w:sz w:val="26"/>
          <w:szCs w:val="26"/>
          <w:rtl w:val="0"/>
        </w:rPr>
        <w:t xml:space="preserve">Các bạn hãy xác định xem mạng xã hội hiện tại của Tý có là hoàn hảo hay không? Nếu có hãy in ra “YES”, “NO” trong trường hợp ngược lại.</w:t>
      </w:r>
    </w:p>
    <w:p w:rsidR="00000000" w:rsidDel="00000000" w:rsidP="00000000" w:rsidRDefault="00000000" w:rsidRPr="00000000" w14:paraId="000002BD">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BE">
      <w:pPr>
        <w:numPr>
          <w:ilvl w:val="0"/>
          <w:numId w:val="3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là số lượng bộ test T (T ≤ 20).</w:t>
      </w:r>
    </w:p>
    <w:p w:rsidR="00000000" w:rsidDel="00000000" w:rsidP="00000000" w:rsidRDefault="00000000" w:rsidRPr="00000000" w14:paraId="000002BF">
      <w:pPr>
        <w:numPr>
          <w:ilvl w:val="0"/>
          <w:numId w:val="3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Mỗi test bắt đầu bởi 2 số nguyên N và M (N, M ≤ 100 000).</w:t>
      </w:r>
    </w:p>
    <w:p w:rsidR="00000000" w:rsidDel="00000000" w:rsidP="00000000" w:rsidRDefault="00000000" w:rsidRPr="00000000" w14:paraId="000002C0">
      <w:pPr>
        <w:numPr>
          <w:ilvl w:val="0"/>
          <w:numId w:val="34"/>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M dòng tiếp theo, mỗi dòng gồm 2 số nguyên u, v (u #v) cho biết u và v là kết bạn với nhau trên mạng xã hội của Tý.</w:t>
      </w:r>
    </w:p>
    <w:p w:rsidR="00000000" w:rsidDel="00000000" w:rsidP="00000000" w:rsidRDefault="00000000" w:rsidRPr="00000000" w14:paraId="000002C1">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2C2">
      <w:pPr>
        <w:numPr>
          <w:ilvl w:val="0"/>
          <w:numId w:val="36"/>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Với mỗi test, in ra đáp án tìm được trên một dòng.</w:t>
      </w:r>
    </w:p>
    <w:p w:rsidR="00000000" w:rsidDel="00000000" w:rsidP="00000000" w:rsidRDefault="00000000" w:rsidRPr="00000000" w14:paraId="000002C3">
      <w:pPr>
        <w:spacing w:after="280" w:line="240" w:lineRule="auto"/>
        <w:jc w:val="both"/>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2"/>
        <w:tblW w:w="9435.0" w:type="dxa"/>
        <w:jc w:val="left"/>
        <w:tblInd w:w="-45.0" w:type="dxa"/>
        <w:tblLayout w:type="fixed"/>
        <w:tblLook w:val="0400"/>
      </w:tblPr>
      <w:tblGrid>
        <w:gridCol w:w="4740"/>
        <w:gridCol w:w="4695"/>
        <w:tblGridChange w:id="0">
          <w:tblGrid>
            <w:gridCol w:w="4740"/>
            <w:gridCol w:w="4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4">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C5">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C6">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C7">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2C8">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2C9">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CA">
            <w:pPr>
              <w:spacing w:after="280" w:line="240" w:lineRule="auto"/>
              <w:jc w:val="both"/>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2CB">
            <w:pPr>
              <w:spacing w:after="280" w:line="240" w:lineRule="auto"/>
              <w:jc w:val="both"/>
              <w:rPr>
                <w:color w:val="1f1f1f"/>
                <w:sz w:val="26"/>
                <w:szCs w:val="26"/>
              </w:rPr>
            </w:pPr>
            <w:r w:rsidDel="00000000" w:rsidR="00000000" w:rsidRPr="00000000">
              <w:rPr>
                <w:color w:val="1f1f1f"/>
                <w:sz w:val="26"/>
                <w:szCs w:val="26"/>
                <w:rtl w:val="0"/>
              </w:rPr>
              <w:t xml:space="preserve">4 4</w:t>
            </w:r>
          </w:p>
          <w:p w:rsidR="00000000" w:rsidDel="00000000" w:rsidP="00000000" w:rsidRDefault="00000000" w:rsidRPr="00000000" w14:paraId="000002CC">
            <w:pPr>
              <w:spacing w:after="280" w:line="240" w:lineRule="auto"/>
              <w:jc w:val="both"/>
              <w:rPr>
                <w:color w:val="1f1f1f"/>
                <w:sz w:val="26"/>
                <w:szCs w:val="26"/>
              </w:rPr>
            </w:pPr>
            <w:r w:rsidDel="00000000" w:rsidR="00000000" w:rsidRPr="00000000">
              <w:rPr>
                <w:color w:val="1f1f1f"/>
                <w:sz w:val="26"/>
                <w:szCs w:val="26"/>
                <w:rtl w:val="0"/>
              </w:rPr>
              <w:t xml:space="preserve">3 1</w:t>
            </w:r>
          </w:p>
          <w:p w:rsidR="00000000" w:rsidDel="00000000" w:rsidP="00000000" w:rsidRDefault="00000000" w:rsidRPr="00000000" w14:paraId="000002CD">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2CE">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2CF">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D0">
            <w:pPr>
              <w:spacing w:after="280" w:line="240" w:lineRule="auto"/>
              <w:jc w:val="both"/>
              <w:rPr>
                <w:color w:val="1f1f1f"/>
                <w:sz w:val="26"/>
                <w:szCs w:val="26"/>
              </w:rPr>
            </w:pPr>
            <w:r w:rsidDel="00000000" w:rsidR="00000000" w:rsidRPr="00000000">
              <w:rPr>
                <w:color w:val="1f1f1f"/>
                <w:sz w:val="26"/>
                <w:szCs w:val="26"/>
                <w:rtl w:val="0"/>
              </w:rPr>
              <w:t xml:space="preserve">10 4</w:t>
            </w:r>
          </w:p>
          <w:p w:rsidR="00000000" w:rsidDel="00000000" w:rsidP="00000000" w:rsidRDefault="00000000" w:rsidRPr="00000000" w14:paraId="000002D1">
            <w:pPr>
              <w:spacing w:after="280" w:line="240" w:lineRule="auto"/>
              <w:jc w:val="both"/>
              <w:rPr>
                <w:color w:val="1f1f1f"/>
                <w:sz w:val="26"/>
                <w:szCs w:val="26"/>
              </w:rPr>
            </w:pPr>
            <w:r w:rsidDel="00000000" w:rsidR="00000000" w:rsidRPr="00000000">
              <w:rPr>
                <w:color w:val="1f1f1f"/>
                <w:sz w:val="26"/>
                <w:szCs w:val="26"/>
                <w:rtl w:val="0"/>
              </w:rPr>
              <w:t xml:space="preserve">4 3</w:t>
            </w:r>
          </w:p>
          <w:p w:rsidR="00000000" w:rsidDel="00000000" w:rsidP="00000000" w:rsidRDefault="00000000" w:rsidRPr="00000000" w14:paraId="000002D2">
            <w:pPr>
              <w:spacing w:after="280" w:line="240" w:lineRule="auto"/>
              <w:jc w:val="both"/>
              <w:rPr>
                <w:color w:val="1f1f1f"/>
                <w:sz w:val="26"/>
                <w:szCs w:val="26"/>
              </w:rPr>
            </w:pPr>
            <w:r w:rsidDel="00000000" w:rsidR="00000000" w:rsidRPr="00000000">
              <w:rPr>
                <w:color w:val="1f1f1f"/>
                <w:sz w:val="26"/>
                <w:szCs w:val="26"/>
                <w:rtl w:val="0"/>
              </w:rPr>
              <w:t xml:space="preserve">5 10</w:t>
            </w:r>
          </w:p>
          <w:p w:rsidR="00000000" w:rsidDel="00000000" w:rsidP="00000000" w:rsidRDefault="00000000" w:rsidRPr="00000000" w14:paraId="000002D3">
            <w:pPr>
              <w:spacing w:after="280" w:line="240" w:lineRule="auto"/>
              <w:jc w:val="both"/>
              <w:rPr>
                <w:color w:val="1f1f1f"/>
                <w:sz w:val="26"/>
                <w:szCs w:val="26"/>
              </w:rPr>
            </w:pPr>
            <w:r w:rsidDel="00000000" w:rsidR="00000000" w:rsidRPr="00000000">
              <w:rPr>
                <w:color w:val="1f1f1f"/>
                <w:sz w:val="26"/>
                <w:szCs w:val="26"/>
                <w:rtl w:val="0"/>
              </w:rPr>
              <w:t xml:space="preserve">8 9</w:t>
            </w:r>
          </w:p>
          <w:p w:rsidR="00000000" w:rsidDel="00000000" w:rsidP="00000000" w:rsidRDefault="00000000" w:rsidRPr="00000000" w14:paraId="000002D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2D5">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D6">
            <w:pPr>
              <w:spacing w:after="280" w:line="240" w:lineRule="auto"/>
              <w:jc w:val="both"/>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2D7">
            <w:pPr>
              <w:spacing w:after="280" w:line="240" w:lineRule="auto"/>
              <w:jc w:val="both"/>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2D8">
            <w:pPr>
              <w:spacing w:line="240" w:lineRule="auto"/>
              <w:jc w:val="both"/>
              <w:rPr>
                <w:color w:val="1f1f1f"/>
                <w:sz w:val="26"/>
                <w:szCs w:val="26"/>
              </w:rPr>
            </w:pPr>
            <w:r w:rsidDel="00000000" w:rsidR="00000000" w:rsidRPr="00000000">
              <w:rPr>
                <w:color w:val="1f1f1f"/>
                <w:sz w:val="26"/>
                <w:szCs w:val="26"/>
                <w:rtl w:val="0"/>
              </w:rPr>
              <w:t xml:space="preserve">YES</w:t>
            </w:r>
            <w:sdt>
              <w:sdtPr>
                <w:tag w:val="goog_rdk_48"/>
              </w:sdtPr>
              <w:sdtContent>
                <w:ins w:author="Nguyen Nguyen" w:id="1" w:date="2022-03-09T09:56:45Z">
                  <w:r w:rsidDel="00000000" w:rsidR="00000000" w:rsidRPr="00000000">
                    <w:rPr>
                      <w:color w:val="1f1f1f"/>
                      <w:sz w:val="26"/>
                      <w:szCs w:val="26"/>
                      <w:rtl w:val="0"/>
                    </w:rPr>
                    <w:t xml:space="preserve"> </w:t>
                  </w:r>
                </w:ins>
              </w:sdtContent>
            </w:sdt>
            <w:r w:rsidDel="00000000" w:rsidR="00000000" w:rsidRPr="00000000">
              <w:rPr>
                <w:rtl w:val="0"/>
              </w:rPr>
            </w:r>
          </w:p>
        </w:tc>
      </w:tr>
    </w:tbl>
    <w:p w:rsidR="00000000" w:rsidDel="00000000" w:rsidP="00000000" w:rsidRDefault="00000000" w:rsidRPr="00000000" w14:paraId="000002D9">
      <w:pPr>
        <w:rPr>
          <w:sz w:val="26"/>
          <w:szCs w:val="26"/>
        </w:rPr>
      </w:pPr>
      <w:r w:rsidDel="00000000" w:rsidR="00000000" w:rsidRPr="00000000">
        <w:rPr>
          <w:rtl w:val="0"/>
        </w:rPr>
      </w:r>
    </w:p>
    <w:p w:rsidR="00000000" w:rsidDel="00000000" w:rsidP="00000000" w:rsidRDefault="00000000" w:rsidRPr="00000000" w14:paraId="000002DA">
      <w:pPr>
        <w:rPr>
          <w:sz w:val="26"/>
          <w:szCs w:val="26"/>
        </w:rPr>
      </w:pPr>
      <w:r w:rsidDel="00000000" w:rsidR="00000000" w:rsidRPr="00000000">
        <w:rPr>
          <w:sz w:val="26"/>
          <w:szCs w:val="26"/>
          <w:rtl w:val="0"/>
        </w:rPr>
        <w:t xml:space="preserve">Source code : </w:t>
      </w:r>
      <w:hyperlink r:id="rId41">
        <w:r w:rsidDel="00000000" w:rsidR="00000000" w:rsidRPr="00000000">
          <w:rPr>
            <w:color w:val="0563c1"/>
            <w:sz w:val="26"/>
            <w:szCs w:val="26"/>
            <w:u w:val="single"/>
            <w:rtl w:val="0"/>
          </w:rPr>
          <w:t xml:space="preserve">https://ideone.com/8pFyy8</w:t>
        </w:r>
      </w:hyperlink>
      <w:r w:rsidDel="00000000" w:rsidR="00000000" w:rsidRPr="00000000">
        <w:rPr>
          <w:rtl w:val="0"/>
        </w:rPr>
      </w:r>
    </w:p>
    <w:p w:rsidR="00000000" w:rsidDel="00000000" w:rsidP="00000000" w:rsidRDefault="00000000" w:rsidRPr="00000000" w14:paraId="000002DB">
      <w:pPr>
        <w:pStyle w:val="Heading2"/>
        <w:rPr>
          <w:rFonts w:ascii="Times New Roman" w:cs="Times New Roman" w:eastAsia="Times New Roman" w:hAnsi="Times New Roman"/>
        </w:rPr>
      </w:pPr>
      <w:bookmarkStart w:colFirst="0" w:colLast="0" w:name="_heading=h.23ckvvd" w:id="32"/>
      <w:bookmarkEnd w:id="32"/>
      <w:r w:rsidDel="00000000" w:rsidR="00000000" w:rsidRPr="00000000">
        <w:rPr>
          <w:rFonts w:ascii="Times New Roman" w:cs="Times New Roman" w:eastAsia="Times New Roman" w:hAnsi="Times New Roman"/>
          <w:rtl w:val="0"/>
        </w:rPr>
        <w:t xml:space="preserve">Bài 33. Đếm ao</w:t>
      </w:r>
    </w:p>
    <w:p w:rsidR="00000000" w:rsidDel="00000000" w:rsidP="00000000" w:rsidRDefault="00000000" w:rsidRPr="00000000" w14:paraId="000002DC">
      <w:pPr>
        <w:spacing w:after="280" w:line="240" w:lineRule="auto"/>
        <w:jc w:val="both"/>
        <w:rPr>
          <w:color w:val="1f1f1f"/>
          <w:sz w:val="26"/>
          <w:szCs w:val="26"/>
        </w:rPr>
      </w:pPr>
      <w:r w:rsidDel="00000000" w:rsidR="00000000" w:rsidRPr="00000000">
        <w:rPr>
          <w:color w:val="1f1f1f"/>
          <w:sz w:val="26"/>
          <w:szCs w:val="26"/>
          <w:rtl w:val="0"/>
        </w:rPr>
        <w:t xml:space="preserve">Sau khi thi trượt môn Cấu trúc dữ liệu và giải thuật, một số sinh viên D19 CNTT - PTIT quyết định bỏ học, đầu tư thuê đất để trồng rau. Mảnh đất thuê là một hình chữ nhật N x M (1≤ N≤ 100; 1≤ M≤ 100) ô đất hình vuông. Nhưng chỉ sau đó vài ngày, trận lụt khủng khiếp đã diễn ra làm một số ô đất bị ngập. Mảnh đất bỗng biến thành các cái ao. Và sinh viên D19 lại dự định chuyển sang nuôi cá. Các bạn ấy muốn biết mảnh đất được chia thành bao nhiêu cái ao để có thể tính toán nuôi cá cho hợp lý. Hãy giúp các bạn ấy nhé. </w:t>
      </w:r>
      <w:r w:rsidDel="00000000" w:rsidR="00000000" w:rsidRPr="00000000">
        <w:rPr>
          <w:i w:val="1"/>
          <w:color w:val="1f1f1f"/>
          <w:sz w:val="26"/>
          <w:szCs w:val="26"/>
          <w:rtl w:val="0"/>
        </w:rPr>
        <w:t xml:space="preserve">Chú ý: </w:t>
      </w:r>
      <w:r w:rsidDel="00000000" w:rsidR="00000000" w:rsidRPr="00000000">
        <w:rPr>
          <w:b w:val="1"/>
          <w:i w:val="1"/>
          <w:color w:val="1f1f1f"/>
          <w:sz w:val="26"/>
          <w:szCs w:val="26"/>
          <w:rtl w:val="0"/>
        </w:rPr>
        <w:t xml:space="preserve">Ao</w:t>
      </w:r>
      <w:r w:rsidDel="00000000" w:rsidR="00000000" w:rsidRPr="00000000">
        <w:rPr>
          <w:i w:val="1"/>
          <w:color w:val="1f1f1f"/>
          <w:sz w:val="26"/>
          <w:szCs w:val="26"/>
          <w:rtl w:val="0"/>
        </w:rPr>
        <w:t xml:space="preserve"> là gồm một số ô đất bị ngập có chung đỉnh. Dễ nhận thấy là một ô đất có thể có tối đa 8 ô chung đỉnh.</w:t>
      </w:r>
      <w:r w:rsidDel="00000000" w:rsidR="00000000" w:rsidRPr="00000000">
        <w:rPr>
          <w:rtl w:val="0"/>
        </w:rPr>
      </w:r>
    </w:p>
    <w:p w:rsidR="00000000" w:rsidDel="00000000" w:rsidP="00000000" w:rsidRDefault="00000000" w:rsidRPr="00000000" w14:paraId="000002DD">
      <w:pPr>
        <w:spacing w:after="280" w:line="240" w:lineRule="auto"/>
        <w:jc w:val="both"/>
        <w:rPr>
          <w:color w:val="1f1f1f"/>
          <w:sz w:val="26"/>
          <w:szCs w:val="26"/>
        </w:rPr>
      </w:pPr>
      <w:r w:rsidDel="00000000" w:rsidR="00000000" w:rsidRPr="00000000">
        <w:rPr>
          <w:b w:val="1"/>
          <w:color w:val="1f1f1f"/>
          <w:sz w:val="26"/>
          <w:szCs w:val="26"/>
          <w:rtl w:val="0"/>
        </w:rPr>
        <w:t xml:space="preserve">Dữ liệu vào: </w:t>
      </w:r>
      <w:r w:rsidDel="00000000" w:rsidR="00000000" w:rsidRPr="00000000">
        <w:rPr>
          <w:color w:val="1f1f1f"/>
          <w:sz w:val="26"/>
          <w:szCs w:val="26"/>
          <w:rtl w:val="0"/>
        </w:rPr>
        <w:t xml:space="preserve">Dòng1: 2 số nguyên cách nhau bởi dấu cách: N và M. Dòng 2..N+1: M kí tự liên tiếp nhau mỗi dòng đại diện cho 1 hàng các ô đất.  Mỗi kí tự là 'W' hoặc '.' tương ứng với ô đất đã bị ngập và ô đất vẫn còn nguyên.</w:t>
      </w:r>
    </w:p>
    <w:p w:rsidR="00000000" w:rsidDel="00000000" w:rsidP="00000000" w:rsidRDefault="00000000" w:rsidRPr="00000000" w14:paraId="000002DE">
      <w:pPr>
        <w:spacing w:after="280" w:line="240" w:lineRule="auto"/>
        <w:jc w:val="both"/>
        <w:rPr>
          <w:color w:val="1f1f1f"/>
          <w:sz w:val="26"/>
          <w:szCs w:val="26"/>
        </w:rPr>
      </w:pPr>
      <w:r w:rsidDel="00000000" w:rsidR="00000000" w:rsidRPr="00000000">
        <w:rPr>
          <w:b w:val="1"/>
          <w:color w:val="1f1f1f"/>
          <w:sz w:val="26"/>
          <w:szCs w:val="26"/>
          <w:rtl w:val="0"/>
        </w:rPr>
        <w:t xml:space="preserve">Kết quả: </w:t>
      </w:r>
      <w:r w:rsidDel="00000000" w:rsidR="00000000" w:rsidRPr="00000000">
        <w:rPr>
          <w:color w:val="1f1f1f"/>
          <w:sz w:val="26"/>
          <w:szCs w:val="26"/>
          <w:rtl w:val="0"/>
        </w:rPr>
        <w:t xml:space="preserve"> Một dòng chứa 1 số nguyên duy nhất là số ao tạo thành.</w:t>
      </w:r>
    </w:p>
    <w:tbl>
      <w:tblPr>
        <w:tblStyle w:val="Table33"/>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F">
            <w:pPr>
              <w:spacing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E0">
            <w:pPr>
              <w:spacing w:line="240" w:lineRule="auto"/>
              <w:jc w:val="both"/>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E1">
            <w:pPr>
              <w:spacing w:after="280" w:line="240" w:lineRule="auto"/>
              <w:jc w:val="both"/>
              <w:rPr>
                <w:color w:val="1f1f1f"/>
                <w:sz w:val="26"/>
                <w:szCs w:val="26"/>
              </w:rPr>
            </w:pPr>
            <w:r w:rsidDel="00000000" w:rsidR="00000000" w:rsidRPr="00000000">
              <w:rPr>
                <w:color w:val="1f1f1f"/>
                <w:sz w:val="26"/>
                <w:szCs w:val="26"/>
                <w:rtl w:val="0"/>
              </w:rPr>
              <w:t xml:space="preserve">10 12</w:t>
            </w:r>
          </w:p>
          <w:p w:rsidR="00000000" w:rsidDel="00000000" w:rsidP="00000000" w:rsidRDefault="00000000" w:rsidRPr="00000000" w14:paraId="000002E2">
            <w:pPr>
              <w:spacing w:after="280" w:line="240" w:lineRule="auto"/>
              <w:jc w:val="both"/>
              <w:rPr>
                <w:color w:val="1f1f1f"/>
                <w:sz w:val="26"/>
                <w:szCs w:val="26"/>
              </w:rPr>
            </w:pPr>
            <w:r w:rsidDel="00000000" w:rsidR="00000000" w:rsidRPr="00000000">
              <w:rPr>
                <w:color w:val="1f1f1f"/>
                <w:sz w:val="26"/>
                <w:szCs w:val="26"/>
                <w:rtl w:val="0"/>
              </w:rPr>
              <w:t xml:space="preserve">W........WW.</w:t>
            </w:r>
          </w:p>
          <w:p w:rsidR="00000000" w:rsidDel="00000000" w:rsidP="00000000" w:rsidRDefault="00000000" w:rsidRPr="00000000" w14:paraId="000002E3">
            <w:pPr>
              <w:spacing w:after="280" w:line="240" w:lineRule="auto"/>
              <w:jc w:val="both"/>
              <w:rPr>
                <w:color w:val="1f1f1f"/>
                <w:sz w:val="26"/>
                <w:szCs w:val="26"/>
              </w:rPr>
            </w:pPr>
            <w:r w:rsidDel="00000000" w:rsidR="00000000" w:rsidRPr="00000000">
              <w:rPr>
                <w:color w:val="1f1f1f"/>
                <w:sz w:val="26"/>
                <w:szCs w:val="26"/>
                <w:rtl w:val="0"/>
              </w:rPr>
              <w:t xml:space="preserve">.WWW.....WWW</w:t>
            </w:r>
          </w:p>
          <w:p w:rsidR="00000000" w:rsidDel="00000000" w:rsidP="00000000" w:rsidRDefault="00000000" w:rsidRPr="00000000" w14:paraId="000002E4">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5">
            <w:pPr>
              <w:spacing w:after="280" w:line="240" w:lineRule="auto"/>
              <w:jc w:val="both"/>
              <w:rPr>
                <w:color w:val="1f1f1f"/>
                <w:sz w:val="26"/>
                <w:szCs w:val="26"/>
              </w:rPr>
            </w:pPr>
            <w:r w:rsidDel="00000000" w:rsidR="00000000" w:rsidRPr="00000000">
              <w:rPr>
                <w:color w:val="1f1f1f"/>
                <w:sz w:val="26"/>
                <w:szCs w:val="26"/>
                <w:rtl w:val="0"/>
              </w:rPr>
              <w:t xml:space="preserve">.........WW.</w:t>
            </w:r>
          </w:p>
          <w:p w:rsidR="00000000" w:rsidDel="00000000" w:rsidP="00000000" w:rsidRDefault="00000000" w:rsidRPr="00000000" w14:paraId="000002E6">
            <w:pPr>
              <w:spacing w:after="280" w:line="240" w:lineRule="auto"/>
              <w:jc w:val="both"/>
              <w:rPr>
                <w:color w:val="1f1f1f"/>
                <w:sz w:val="26"/>
                <w:szCs w:val="26"/>
              </w:rPr>
            </w:pPr>
            <w:r w:rsidDel="00000000" w:rsidR="00000000" w:rsidRPr="00000000">
              <w:rPr>
                <w:color w:val="1f1f1f"/>
                <w:sz w:val="26"/>
                <w:szCs w:val="26"/>
                <w:rtl w:val="0"/>
              </w:rPr>
              <w:t xml:space="preserve">.........W..</w:t>
            </w:r>
          </w:p>
          <w:p w:rsidR="00000000" w:rsidDel="00000000" w:rsidP="00000000" w:rsidRDefault="00000000" w:rsidRPr="00000000" w14:paraId="000002E7">
            <w:pPr>
              <w:spacing w:after="280" w:line="240" w:lineRule="auto"/>
              <w:jc w:val="both"/>
              <w:rPr>
                <w:color w:val="1f1f1f"/>
                <w:sz w:val="26"/>
                <w:szCs w:val="26"/>
              </w:rPr>
            </w:pPr>
            <w:r w:rsidDel="00000000" w:rsidR="00000000" w:rsidRPr="00000000">
              <w:rPr>
                <w:color w:val="1f1f1f"/>
                <w:sz w:val="26"/>
                <w:szCs w:val="26"/>
                <w:rtl w:val="0"/>
              </w:rPr>
              <w:t xml:space="preserve">..W......W..</w:t>
            </w:r>
          </w:p>
          <w:p w:rsidR="00000000" w:rsidDel="00000000" w:rsidP="00000000" w:rsidRDefault="00000000" w:rsidRPr="00000000" w14:paraId="000002E8">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9">
            <w:pPr>
              <w:spacing w:after="280" w:line="240" w:lineRule="auto"/>
              <w:jc w:val="both"/>
              <w:rPr>
                <w:color w:val="1f1f1f"/>
                <w:sz w:val="26"/>
                <w:szCs w:val="26"/>
              </w:rPr>
            </w:pPr>
            <w:r w:rsidDel="00000000" w:rsidR="00000000" w:rsidRPr="00000000">
              <w:rPr>
                <w:color w:val="1f1f1f"/>
                <w:sz w:val="26"/>
                <w:szCs w:val="26"/>
                <w:rtl w:val="0"/>
              </w:rPr>
              <w:t xml:space="preserve">W.W.W.....W.</w:t>
            </w:r>
          </w:p>
          <w:p w:rsidR="00000000" w:rsidDel="00000000" w:rsidP="00000000" w:rsidRDefault="00000000" w:rsidRPr="00000000" w14:paraId="000002EA">
            <w:pPr>
              <w:spacing w:after="280" w:line="240" w:lineRule="auto"/>
              <w:jc w:val="both"/>
              <w:rPr>
                <w:color w:val="1f1f1f"/>
                <w:sz w:val="26"/>
                <w:szCs w:val="26"/>
              </w:rPr>
            </w:pPr>
            <w:r w:rsidDel="00000000" w:rsidR="00000000" w:rsidRPr="00000000">
              <w:rPr>
                <w:color w:val="1f1f1f"/>
                <w:sz w:val="26"/>
                <w:szCs w:val="26"/>
                <w:rtl w:val="0"/>
              </w:rPr>
              <w:t xml:space="preserve">.W.W......W.</w:t>
            </w:r>
          </w:p>
          <w:p w:rsidR="00000000" w:rsidDel="00000000" w:rsidP="00000000" w:rsidRDefault="00000000" w:rsidRPr="00000000" w14:paraId="000002EB">
            <w:pPr>
              <w:spacing w:line="240" w:lineRule="auto"/>
              <w:jc w:val="both"/>
              <w:rPr>
                <w:color w:val="1f1f1f"/>
                <w:sz w:val="26"/>
                <w:szCs w:val="26"/>
              </w:rPr>
            </w:pPr>
            <w:r w:rsidDel="00000000" w:rsidR="00000000" w:rsidRPr="00000000">
              <w:rPr>
                <w:color w:val="1f1f1f"/>
                <w:sz w:val="26"/>
                <w:szCs w:val="26"/>
                <w:rtl w:val="0"/>
              </w:rPr>
              <w:t xml:space="preserve">..W.......W.</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EC">
            <w:pPr>
              <w:spacing w:line="240" w:lineRule="auto"/>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2ED">
      <w:pPr>
        <w:rPr>
          <w:sz w:val="26"/>
          <w:szCs w:val="26"/>
        </w:rPr>
      </w:pPr>
      <w:r w:rsidDel="00000000" w:rsidR="00000000" w:rsidRPr="00000000">
        <w:rPr>
          <w:rtl w:val="0"/>
        </w:rPr>
      </w:r>
    </w:p>
    <w:p w:rsidR="00000000" w:rsidDel="00000000" w:rsidP="00000000" w:rsidRDefault="00000000" w:rsidRPr="00000000" w14:paraId="000002EE">
      <w:pPr>
        <w:rPr>
          <w:sz w:val="26"/>
          <w:szCs w:val="26"/>
        </w:rPr>
      </w:pPr>
      <w:r w:rsidDel="00000000" w:rsidR="00000000" w:rsidRPr="00000000">
        <w:rPr>
          <w:sz w:val="26"/>
          <w:szCs w:val="26"/>
          <w:rtl w:val="0"/>
        </w:rPr>
        <w:t xml:space="preserve">Source code : </w:t>
      </w:r>
      <w:hyperlink r:id="rId42">
        <w:r w:rsidDel="00000000" w:rsidR="00000000" w:rsidRPr="00000000">
          <w:rPr>
            <w:color w:val="0563c1"/>
            <w:sz w:val="26"/>
            <w:szCs w:val="26"/>
            <w:u w:val="single"/>
            <w:rtl w:val="0"/>
          </w:rPr>
          <w:t xml:space="preserve">https://ideone.com/EXBZJI</w:t>
        </w:r>
      </w:hyperlink>
      <w:r w:rsidDel="00000000" w:rsidR="00000000" w:rsidRPr="00000000">
        <w:rPr>
          <w:rtl w:val="0"/>
        </w:rPr>
      </w:r>
    </w:p>
    <w:p w:rsidR="00000000" w:rsidDel="00000000" w:rsidP="00000000" w:rsidRDefault="00000000" w:rsidRPr="00000000" w14:paraId="000002EF">
      <w:pPr>
        <w:pStyle w:val="Heading2"/>
        <w:rPr>
          <w:rFonts w:ascii="Times New Roman" w:cs="Times New Roman" w:eastAsia="Times New Roman" w:hAnsi="Times New Roman"/>
        </w:rPr>
      </w:pPr>
      <w:bookmarkStart w:colFirst="0" w:colLast="0" w:name="_heading=h.ihv636" w:id="33"/>
      <w:bookmarkEnd w:id="33"/>
      <w:r w:rsidDel="00000000" w:rsidR="00000000" w:rsidRPr="00000000">
        <w:rPr>
          <w:rFonts w:ascii="Times New Roman" w:cs="Times New Roman" w:eastAsia="Times New Roman" w:hAnsi="Times New Roman"/>
          <w:rtl w:val="0"/>
        </w:rPr>
        <w:t xml:space="preserve">Bài 34. Họp mặt</w:t>
      </w:r>
    </w:p>
    <w:p w:rsidR="00000000" w:rsidDel="00000000" w:rsidP="00000000" w:rsidRDefault="00000000" w:rsidRPr="00000000" w14:paraId="000002F0">
      <w:pPr>
        <w:spacing w:after="280" w:line="240" w:lineRule="auto"/>
        <w:rPr>
          <w:color w:val="1f1f1f"/>
          <w:sz w:val="26"/>
          <w:szCs w:val="26"/>
        </w:rPr>
      </w:pPr>
      <w:r w:rsidDel="00000000" w:rsidR="00000000" w:rsidRPr="00000000">
        <w:rPr>
          <w:color w:val="1f1f1f"/>
          <w:sz w:val="26"/>
          <w:szCs w:val="26"/>
          <w:rtl w:val="0"/>
        </w:rPr>
        <w:t xml:space="preserve">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w:t>
      </w:r>
    </w:p>
    <w:p w:rsidR="00000000" w:rsidDel="00000000" w:rsidP="00000000" w:rsidRDefault="00000000" w:rsidRPr="00000000" w14:paraId="000002F1">
      <w:pPr>
        <w:spacing w:after="280" w:line="240" w:lineRule="auto"/>
        <w:rPr>
          <w:color w:val="1f1f1f"/>
          <w:sz w:val="26"/>
          <w:szCs w:val="26"/>
        </w:rPr>
      </w:pPr>
      <w:r w:rsidDel="00000000" w:rsidR="00000000" w:rsidRPr="00000000">
        <w:rPr>
          <w:color w:val="1f1f1f"/>
          <w:sz w:val="26"/>
          <w:szCs w:val="26"/>
          <w:rtl w:val="0"/>
        </w:rPr>
        <w:t xml:space="preserve">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 </w:t>
      </w:r>
    </w:p>
    <w:p w:rsidR="00000000" w:rsidDel="00000000" w:rsidP="00000000" w:rsidRDefault="00000000" w:rsidRPr="00000000" w14:paraId="000002F2">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3">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F4">
      <w:pPr>
        <w:spacing w:after="280" w:line="240" w:lineRule="auto"/>
        <w:rPr>
          <w:color w:val="1f1f1f"/>
          <w:sz w:val="26"/>
          <w:szCs w:val="26"/>
        </w:rPr>
      </w:pPr>
      <w:r w:rsidDel="00000000" w:rsidR="00000000" w:rsidRPr="00000000">
        <w:rPr>
          <w:color w:val="1f1f1f"/>
          <w:sz w:val="26"/>
          <w:szCs w:val="26"/>
          <w:rtl w:val="0"/>
        </w:rPr>
        <w:t xml:space="preserve">Dòng 1: Ghi 3 số: K, N, và M </w:t>
        <w:br w:type="textWrapping"/>
        <w:t xml:space="preserve">Dòng 2 đến K+1: dòng i+1 chứa một số nguyên trong khoảng (1..N) cho biết địa điểm mà người thứ i đang đứng. </w:t>
        <w:br w:type="textWrapping"/>
        <w:t xml:space="preserve">Dòng K+2 đến M+K+1: Mỗi dòng ghi một cặp số A và B mô tả một đoạn đường đi một chiều từ A đến B (cả hai trong khoảng 1..N và A != B).</w:t>
      </w:r>
    </w:p>
    <w:p w:rsidR="00000000" w:rsidDel="00000000" w:rsidP="00000000" w:rsidRDefault="00000000" w:rsidRPr="00000000" w14:paraId="000002F5">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F7">
      <w:pPr>
        <w:spacing w:after="280" w:line="240" w:lineRule="auto"/>
        <w:rPr>
          <w:color w:val="1f1f1f"/>
          <w:sz w:val="26"/>
          <w:szCs w:val="26"/>
        </w:rPr>
      </w:pPr>
      <w:r w:rsidDel="00000000" w:rsidR="00000000" w:rsidRPr="00000000">
        <w:rPr>
          <w:color w:val="1f1f1f"/>
          <w:sz w:val="26"/>
          <w:szCs w:val="26"/>
          <w:rtl w:val="0"/>
        </w:rPr>
        <w:t xml:space="preserve">Số địa điểm có thể được chọn là điểm họp mặt.</w:t>
      </w:r>
    </w:p>
    <w:p w:rsidR="00000000" w:rsidDel="00000000" w:rsidP="00000000" w:rsidRDefault="00000000" w:rsidRPr="00000000" w14:paraId="000002F8">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2F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34"/>
        <w:tblW w:w="9030.0" w:type="dxa"/>
        <w:jc w:val="left"/>
        <w:tblInd w:w="0.0" w:type="dxa"/>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F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FC">
            <w:pPr>
              <w:spacing w:after="280" w:line="240" w:lineRule="auto"/>
              <w:rPr>
                <w:color w:val="1f1f1f"/>
                <w:sz w:val="26"/>
                <w:szCs w:val="26"/>
              </w:rPr>
            </w:pPr>
            <w:r w:rsidDel="00000000" w:rsidR="00000000" w:rsidRPr="00000000">
              <w:rPr>
                <w:color w:val="1f1f1f"/>
                <w:sz w:val="26"/>
                <w:szCs w:val="26"/>
                <w:rtl w:val="0"/>
              </w:rPr>
              <w:t xml:space="preserve">2 4 4</w:t>
            </w:r>
          </w:p>
          <w:p w:rsidR="00000000" w:rsidDel="00000000" w:rsidP="00000000" w:rsidRDefault="00000000" w:rsidRPr="00000000" w14:paraId="000002FD">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FE">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2FF">
            <w:pPr>
              <w:spacing w:after="280" w:line="240" w:lineRule="auto"/>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300">
            <w:pPr>
              <w:spacing w:after="280" w:line="240" w:lineRule="auto"/>
              <w:rPr>
                <w:color w:val="1f1f1f"/>
                <w:sz w:val="26"/>
                <w:szCs w:val="26"/>
              </w:rPr>
            </w:pPr>
            <w:r w:rsidDel="00000000" w:rsidR="00000000" w:rsidRPr="00000000">
              <w:rPr>
                <w:color w:val="1f1f1f"/>
                <w:sz w:val="26"/>
                <w:szCs w:val="26"/>
                <w:rtl w:val="0"/>
              </w:rPr>
              <w:t xml:space="preserve">1 4</w:t>
            </w:r>
          </w:p>
          <w:p w:rsidR="00000000" w:rsidDel="00000000" w:rsidP="00000000" w:rsidRDefault="00000000" w:rsidRPr="00000000" w14:paraId="00000301">
            <w:pPr>
              <w:spacing w:after="280" w:line="240" w:lineRule="auto"/>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302">
            <w:pPr>
              <w:spacing w:line="240" w:lineRule="auto"/>
              <w:rPr>
                <w:color w:val="1f1f1f"/>
                <w:sz w:val="26"/>
                <w:szCs w:val="26"/>
              </w:rPr>
            </w:pPr>
            <w:r w:rsidDel="00000000" w:rsidR="00000000" w:rsidRPr="00000000">
              <w:rPr>
                <w:color w:val="1f1f1f"/>
                <w:sz w:val="26"/>
                <w:szCs w:val="26"/>
                <w:rtl w:val="0"/>
              </w:rPr>
              <w:t xml:space="preserve">3 4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303">
            <w:pPr>
              <w:spacing w:line="240" w:lineRule="auto"/>
              <w:rPr>
                <w:color w:val="1f1f1f"/>
                <w:sz w:val="26"/>
                <w:szCs w:val="26"/>
              </w:rPr>
            </w:pPr>
            <w:r w:rsidDel="00000000" w:rsidR="00000000" w:rsidRPr="00000000">
              <w:rPr>
                <w:color w:val="1f1f1f"/>
                <w:sz w:val="26"/>
                <w:szCs w:val="26"/>
                <w:rtl w:val="0"/>
              </w:rPr>
              <w:t xml:space="preserve">2</w:t>
            </w:r>
          </w:p>
        </w:tc>
      </w:tr>
    </w:tbl>
    <w:p w:rsidR="00000000" w:rsidDel="00000000" w:rsidP="00000000" w:rsidRDefault="00000000" w:rsidRPr="00000000" w14:paraId="00000304">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305">
      <w:pPr>
        <w:spacing w:after="280" w:line="240" w:lineRule="auto"/>
        <w:rPr>
          <w:color w:val="1f1f1f"/>
          <w:sz w:val="26"/>
          <w:szCs w:val="26"/>
        </w:rPr>
      </w:pPr>
      <w:r w:rsidDel="00000000" w:rsidR="00000000" w:rsidRPr="00000000">
        <w:rPr>
          <w:i w:val="1"/>
          <w:color w:val="1f1f1f"/>
          <w:sz w:val="26"/>
          <w:szCs w:val="26"/>
          <w:rtl w:val="0"/>
        </w:rPr>
        <w:t xml:space="preserve">Giải thích Ví dụ: có thể họp mặt tại điểm 3 và điểm 4.</w:t>
      </w:r>
      <w:r w:rsidDel="00000000" w:rsidR="00000000" w:rsidRPr="00000000">
        <w:rPr>
          <w:rtl w:val="0"/>
        </w:rPr>
      </w:r>
    </w:p>
    <w:p w:rsidR="00000000" w:rsidDel="00000000" w:rsidP="00000000" w:rsidRDefault="00000000" w:rsidRPr="00000000" w14:paraId="00000306">
      <w:pPr>
        <w:rPr>
          <w:sz w:val="26"/>
          <w:szCs w:val="26"/>
        </w:rPr>
      </w:pPr>
      <w:r w:rsidDel="00000000" w:rsidR="00000000" w:rsidRPr="00000000">
        <w:rPr>
          <w:sz w:val="26"/>
          <w:szCs w:val="26"/>
          <w:rtl w:val="0"/>
        </w:rPr>
        <w:t xml:space="preserve">Source code : </w:t>
      </w:r>
      <w:hyperlink r:id="rId43">
        <w:r w:rsidDel="00000000" w:rsidR="00000000" w:rsidRPr="00000000">
          <w:rPr>
            <w:color w:val="0563c1"/>
            <w:sz w:val="26"/>
            <w:szCs w:val="26"/>
            <w:u w:val="single"/>
            <w:rtl w:val="0"/>
          </w:rPr>
          <w:t xml:space="preserve">https://ideone.com/2sUfvI</w:t>
        </w:r>
      </w:hyperlink>
      <w:r w:rsidDel="00000000" w:rsidR="00000000" w:rsidRPr="00000000">
        <w:rPr>
          <w:rtl w:val="0"/>
        </w:rPr>
      </w:r>
    </w:p>
    <w:p w:rsidR="00000000" w:rsidDel="00000000" w:rsidP="00000000" w:rsidRDefault="00000000" w:rsidRPr="00000000" w14:paraId="00000307">
      <w:pPr>
        <w:rPr>
          <w:sz w:val="26"/>
          <w:szCs w:val="26"/>
        </w:rPr>
      </w:pPr>
      <w:r w:rsidDel="00000000" w:rsidR="00000000" w:rsidRPr="00000000">
        <w:rPr>
          <w:rtl w:val="0"/>
        </w:rPr>
      </w:r>
    </w:p>
    <w:sectPr>
      <w:footerReference r:id="rId44"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5240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8E5D7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34F6C"/>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E34F6C"/>
    <w:rPr>
      <w:b w:val="1"/>
      <w:bCs w:val="1"/>
    </w:rPr>
  </w:style>
  <w:style w:type="character" w:styleId="Hyperlink">
    <w:name w:val="Hyperlink"/>
    <w:basedOn w:val="DefaultParagraphFont"/>
    <w:uiPriority w:val="99"/>
    <w:unhideWhenUsed w:val="1"/>
    <w:rsid w:val="002F6743"/>
    <w:rPr>
      <w:color w:val="0563c1" w:themeColor="hyperlink"/>
      <w:u w:val="single"/>
    </w:rPr>
  </w:style>
  <w:style w:type="character" w:styleId="Heading2Char" w:customStyle="1">
    <w:name w:val="Heading 2 Char"/>
    <w:basedOn w:val="DefaultParagraphFont"/>
    <w:link w:val="Heading2"/>
    <w:uiPriority w:val="9"/>
    <w:semiHidden w:val="1"/>
    <w:rsid w:val="008E5D73"/>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005DC5"/>
    <w:rPr>
      <w:i w:val="1"/>
      <w:iCs w:val="1"/>
    </w:rPr>
  </w:style>
  <w:style w:type="character" w:styleId="Heading1Char" w:customStyle="1">
    <w:name w:val="Heading 1 Char"/>
    <w:basedOn w:val="DefaultParagraphFont"/>
    <w:link w:val="Heading1"/>
    <w:uiPriority w:val="9"/>
    <w:rsid w:val="0075240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752408"/>
    <w:pPr>
      <w:outlineLvl w:val="9"/>
    </w:pPr>
  </w:style>
  <w:style w:type="paragraph" w:styleId="TOC2">
    <w:name w:val="toc 2"/>
    <w:basedOn w:val="Normal"/>
    <w:next w:val="Normal"/>
    <w:autoRedefine w:val="1"/>
    <w:uiPriority w:val="39"/>
    <w:unhideWhenUsed w:val="1"/>
    <w:rsid w:val="00752408"/>
    <w:pPr>
      <w:spacing w:after="100"/>
      <w:ind w:left="280"/>
    </w:pPr>
  </w:style>
  <w:style w:type="paragraph" w:styleId="Header">
    <w:name w:val="header"/>
    <w:basedOn w:val="Normal"/>
    <w:link w:val="HeaderChar"/>
    <w:uiPriority w:val="99"/>
    <w:unhideWhenUsed w:val="1"/>
    <w:rsid w:val="00D168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6862"/>
  </w:style>
  <w:style w:type="paragraph" w:styleId="Footer">
    <w:name w:val="footer"/>
    <w:basedOn w:val="Normal"/>
    <w:link w:val="FooterChar"/>
    <w:uiPriority w:val="99"/>
    <w:unhideWhenUsed w:val="1"/>
    <w:rsid w:val="00D168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68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deone.com/JtUixz" TargetMode="External"/><Relationship Id="rId20" Type="http://schemas.openxmlformats.org/officeDocument/2006/relationships/hyperlink" Target="https://ideone.com/G9lUZw" TargetMode="External"/><Relationship Id="rId42" Type="http://schemas.openxmlformats.org/officeDocument/2006/relationships/hyperlink" Target="https://ideone.com/EXBZJI" TargetMode="External"/><Relationship Id="rId41" Type="http://schemas.openxmlformats.org/officeDocument/2006/relationships/hyperlink" Target="https://ideone.com/8pFyy8" TargetMode="External"/><Relationship Id="rId22" Type="http://schemas.openxmlformats.org/officeDocument/2006/relationships/hyperlink" Target="https://ideone.com/FdxImu" TargetMode="External"/><Relationship Id="rId44" Type="http://schemas.openxmlformats.org/officeDocument/2006/relationships/footer" Target="footer1.xml"/><Relationship Id="rId21" Type="http://schemas.openxmlformats.org/officeDocument/2006/relationships/hyperlink" Target="https://ideone.com/W0Gltu" TargetMode="External"/><Relationship Id="rId43" Type="http://schemas.openxmlformats.org/officeDocument/2006/relationships/hyperlink" Target="https://ideone.com/2sUfvI" TargetMode="External"/><Relationship Id="rId24" Type="http://schemas.openxmlformats.org/officeDocument/2006/relationships/hyperlink" Target="https://ideone.com/q0IpK9" TargetMode="External"/><Relationship Id="rId23" Type="http://schemas.openxmlformats.org/officeDocument/2006/relationships/hyperlink" Target="https://ideone.com/XXsY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eZiyU7" TargetMode="External"/><Relationship Id="rId26" Type="http://schemas.openxmlformats.org/officeDocument/2006/relationships/hyperlink" Target="https://ideone.com/6u1vt5" TargetMode="External"/><Relationship Id="rId25" Type="http://schemas.openxmlformats.org/officeDocument/2006/relationships/hyperlink" Target="https://ideone.com/LEwHfk" TargetMode="External"/><Relationship Id="rId28" Type="http://schemas.openxmlformats.org/officeDocument/2006/relationships/hyperlink" Target="https://ideone.com/GROzkQ" TargetMode="External"/><Relationship Id="rId27" Type="http://schemas.openxmlformats.org/officeDocument/2006/relationships/hyperlink" Target="https://ideone.com/B5E18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jHSAnX" TargetMode="External"/><Relationship Id="rId7" Type="http://schemas.openxmlformats.org/officeDocument/2006/relationships/hyperlink" Target="https://ideone.com/6FXxo5" TargetMode="External"/><Relationship Id="rId8" Type="http://schemas.openxmlformats.org/officeDocument/2006/relationships/hyperlink" Target="https://ideone.com/NK0iUw" TargetMode="External"/><Relationship Id="rId31" Type="http://schemas.openxmlformats.org/officeDocument/2006/relationships/hyperlink" Target="https://ideone.com/vXe8Vq" TargetMode="External"/><Relationship Id="rId30" Type="http://schemas.openxmlformats.org/officeDocument/2006/relationships/hyperlink" Target="https://ideone.com/0peTVP" TargetMode="External"/><Relationship Id="rId11" Type="http://schemas.openxmlformats.org/officeDocument/2006/relationships/hyperlink" Target="https://ideone.com/GSqAgO" TargetMode="External"/><Relationship Id="rId33" Type="http://schemas.openxmlformats.org/officeDocument/2006/relationships/hyperlink" Target="https://ideone.com/4w8DJx" TargetMode="External"/><Relationship Id="rId10" Type="http://schemas.openxmlformats.org/officeDocument/2006/relationships/hyperlink" Target="https://ideone.com/MdTPyh" TargetMode="External"/><Relationship Id="rId32" Type="http://schemas.openxmlformats.org/officeDocument/2006/relationships/hyperlink" Target="https://ideone.com/jwzppF" TargetMode="External"/><Relationship Id="rId13" Type="http://schemas.openxmlformats.org/officeDocument/2006/relationships/hyperlink" Target="https://ideone.com/BCdbEN" TargetMode="External"/><Relationship Id="rId35" Type="http://schemas.openxmlformats.org/officeDocument/2006/relationships/hyperlink" Target="https://ideone.com/tjlRku" TargetMode="External"/><Relationship Id="rId12" Type="http://schemas.openxmlformats.org/officeDocument/2006/relationships/hyperlink" Target="https://ideone.com/NMD39s" TargetMode="External"/><Relationship Id="rId34" Type="http://schemas.openxmlformats.org/officeDocument/2006/relationships/hyperlink" Target="https://ideone.com/X5K1Uy" TargetMode="External"/><Relationship Id="rId15" Type="http://schemas.openxmlformats.org/officeDocument/2006/relationships/hyperlink" Target="https://ideone.com/rrdnQE" TargetMode="External"/><Relationship Id="rId37" Type="http://schemas.openxmlformats.org/officeDocument/2006/relationships/hyperlink" Target="https://ideone.com/gBp4Xj" TargetMode="External"/><Relationship Id="rId14" Type="http://schemas.openxmlformats.org/officeDocument/2006/relationships/hyperlink" Target="https://ideone.com/dD6UZ2" TargetMode="External"/><Relationship Id="rId36" Type="http://schemas.openxmlformats.org/officeDocument/2006/relationships/image" Target="media/image2.png"/><Relationship Id="rId17" Type="http://schemas.openxmlformats.org/officeDocument/2006/relationships/hyperlink" Target="https://ideone.com/lZsIUc" TargetMode="External"/><Relationship Id="rId39" Type="http://schemas.openxmlformats.org/officeDocument/2006/relationships/image" Target="media/image1.png"/><Relationship Id="rId16" Type="http://schemas.openxmlformats.org/officeDocument/2006/relationships/hyperlink" Target="https://ideone.com/cbj9SE" TargetMode="External"/><Relationship Id="rId38" Type="http://schemas.openxmlformats.org/officeDocument/2006/relationships/hyperlink" Target="https://ideone.com/IZecga" TargetMode="External"/><Relationship Id="rId19" Type="http://schemas.openxmlformats.org/officeDocument/2006/relationships/hyperlink" Target="https://ideone.com/jW4WYW" TargetMode="External"/><Relationship Id="rId18" Type="http://schemas.openxmlformats.org/officeDocument/2006/relationships/hyperlink" Target="https://ideone.com/uhC3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Bo+/yc/OaKmOFT13w4DStWmqA==">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2021-08-13T20:32:00Z</dcterms:created>
  <dc:creator>Xuan Loc</dc:creator>
</cp:coreProperties>
</file>