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2"/>
      </w:sdtPr>
      <w:sdtContent>
        <w:p w:rsidR="00000000" w:rsidDel="00000000" w:rsidP="00000000" w:rsidRDefault="00000000" w:rsidRPr="00000000" w14:paraId="00000001">
          <w:pPr>
            <w:rPr>
              <w:ins w:author="vinh bùi" w:id="0" w:date="2022-04-03T09:23:45Z"/>
              <w:rFonts w:ascii="Arial" w:cs="Arial" w:eastAsia="Arial" w:hAnsi="Arial"/>
              <w:b w:val="0"/>
              <w:i w:val="0"/>
              <w:smallCaps w:val="0"/>
              <w:strike w:val="0"/>
              <w:color w:val="000000"/>
              <w:sz w:val="22"/>
              <w:szCs w:val="22"/>
              <w:u w:val="none"/>
              <w:shd w:fill="auto" w:val="clear"/>
              <w:vertAlign w:val="baseline"/>
            </w:rPr>
          </w:pPr>
          <w:sdt>
            <w:sdtPr>
              <w:tag w:val="goog_rdk_1"/>
            </w:sdtPr>
            <w:sdtContent>
              <w:ins w:author="vinh bùi" w:id="0" w:date="2022-04-03T09:23:45Z">
                <w:bookmarkStart w:colFirst="0" w:colLast="0" w:name="_heading=h.gjdgxs" w:id="0"/>
                <w:bookmarkEnd w:id="0"/>
                <w:r w:rsidDel="00000000" w:rsidR="00000000" w:rsidRPr="00000000">
                  <w:rPr>
                    <w:rtl w:val="0"/>
                  </w:rPr>
                </w:r>
              </w:ins>
            </w:sdtContent>
          </w:sdt>
        </w:p>
      </w:sdtContent>
    </w:sdt>
    <w:sdt>
      <w:sdtPr>
        <w:tag w:val="goog_rdk_4"/>
      </w:sdtPr>
      <w:sdtContent>
        <w:p w:rsidR="00000000" w:rsidDel="00000000" w:rsidP="00000000" w:rsidRDefault="00000000" w:rsidRPr="00000000" w14:paraId="00000002">
          <w:pPr>
            <w:rPr>
              <w:ins w:author="vinh bùi" w:id="0" w:date="2022-04-03T09:23:45Z"/>
              <w:rFonts w:ascii="Arial" w:cs="Arial" w:eastAsia="Arial" w:hAnsi="Arial"/>
              <w:b w:val="0"/>
              <w:i w:val="0"/>
              <w:smallCaps w:val="0"/>
              <w:strike w:val="0"/>
              <w:color w:val="000000"/>
              <w:sz w:val="22"/>
              <w:szCs w:val="22"/>
              <w:u w:val="none"/>
              <w:shd w:fill="auto" w:val="clear"/>
              <w:vertAlign w:val="baseline"/>
            </w:rPr>
          </w:pPr>
          <w:sdt>
            <w:sdtPr>
              <w:tag w:val="goog_rdk_3"/>
            </w:sdtPr>
            <w:sdtContent>
              <w:ins w:author="vinh bùi" w:id="0" w:date="2022-04-03T09:23:45Z">
                <w:bookmarkStart w:colFirst="0" w:colLast="0" w:name="_heading=h.50t4eoo3xll1" w:id="1"/>
                <w:bookmarkEnd w:id="1"/>
                <w:r w:rsidDel="00000000" w:rsidR="00000000" w:rsidRPr="00000000">
                  <w:rPr>
                    <w:rtl w:val="0"/>
                  </w:rPr>
                </w:r>
              </w:ins>
            </w:sdtContent>
          </w:sdt>
        </w:p>
      </w:sdtContent>
    </w:sdt>
    <w:sdt>
      <w:sdtPr>
        <w:tag w:val="goog_rdk_6"/>
      </w:sdtPr>
      <w:sdtContent>
        <w:p w:rsidR="00000000" w:rsidDel="00000000" w:rsidP="00000000" w:rsidRDefault="00000000" w:rsidRPr="00000000" w14:paraId="00000003">
          <w:pPr>
            <w:rPr>
              <w:ins w:author="vinh bùi" w:id="0" w:date="2022-04-03T09:23:45Z"/>
              <w:rFonts w:ascii="Arial" w:cs="Arial" w:eastAsia="Arial" w:hAnsi="Arial"/>
              <w:b w:val="0"/>
              <w:i w:val="0"/>
              <w:smallCaps w:val="0"/>
              <w:strike w:val="0"/>
              <w:color w:val="000000"/>
              <w:sz w:val="22"/>
              <w:szCs w:val="22"/>
              <w:u w:val="none"/>
              <w:shd w:fill="auto" w:val="clear"/>
              <w:vertAlign w:val="baseline"/>
            </w:rPr>
          </w:pPr>
          <w:sdt>
            <w:sdtPr>
              <w:tag w:val="goog_rdk_5"/>
            </w:sdtPr>
            <w:sdtContent>
              <w:ins w:author="vinh bùi" w:id="0" w:date="2022-04-03T09:23:45Z">
                <w:bookmarkStart w:colFirst="0" w:colLast="0" w:name="_heading=h.kfkb8ualhi07" w:id="2"/>
                <w:bookmarkEnd w:id="2"/>
                <w:r w:rsidDel="00000000" w:rsidR="00000000" w:rsidRPr="00000000">
                  <w:rPr>
                    <w:rtl w:val="0"/>
                  </w:rPr>
                </w:r>
              </w:ins>
            </w:sdtContent>
          </w:sdt>
        </w:p>
      </w:sdtContent>
    </w:sdt>
    <w:sdt>
      <w:sdtPr>
        <w:tag w:val="goog_rdk_7"/>
      </w:sdtPr>
      <w:sdtContent>
        <w:p w:rsidR="00000000" w:rsidDel="00000000" w:rsidP="00000000" w:rsidRDefault="00000000" w:rsidRPr="00000000" w14:paraId="00000004">
          <w:pPr>
            <w:rPr>
              <w:sz w:val="26"/>
              <w:szCs w:val="26"/>
            </w:rPr>
            <w:pPrChange w:author="vinh bùi" w:id="0" w:date="2022-04-03T09:23:45Z">
              <w:pPr/>
            </w:pPrChange>
          </w:pPr>
          <w:bookmarkStart w:colFirst="0" w:colLast="0" w:name="_heading=h.gjdgxs" w:id="0"/>
          <w:bookmarkEnd w:id="0"/>
          <w:r w:rsidDel="00000000" w:rsidR="00000000" w:rsidRPr="00000000">
            <w:rPr>
              <w:sz w:val="26"/>
              <w:szCs w:val="26"/>
              <w:rtl w:val="0"/>
            </w:rPr>
            <w:t xml:space="preserve">DSA11008. Kiểm tra node lá.</w:t>
          </w:r>
        </w:p>
      </w:sdtContent>
    </w:sdt>
    <w:p w:rsidR="00000000" w:rsidDel="00000000" w:rsidP="00000000" w:rsidRDefault="00000000" w:rsidRPr="00000000" w14:paraId="00000005">
      <w:pPr>
        <w:spacing w:after="280" w:line="240" w:lineRule="auto"/>
        <w:rPr>
          <w:color w:val="1f1f1f"/>
          <w:sz w:val="26"/>
          <w:szCs w:val="26"/>
        </w:rPr>
      </w:pPr>
      <w:r w:rsidDel="00000000" w:rsidR="00000000" w:rsidRPr="00000000">
        <w:rPr>
          <w:color w:val="1f1f1f"/>
          <w:sz w:val="26"/>
          <w:szCs w:val="26"/>
          <w:rtl w:val="0"/>
        </w:rPr>
        <w:t xml:space="preserve">Cho cây nhị phân, nhiệm vụ của bạn là kiểm tra xem tất cả các node lá của cây có cùng một mức hay không? Ví dụ với cây dưới đây sẽ cho ta kết quả là Yes.</w:t>
      </w:r>
    </w:p>
    <w:p w:rsidR="00000000" w:rsidDel="00000000" w:rsidP="00000000" w:rsidRDefault="00000000" w:rsidRPr="00000000" w14:paraId="00000006">
      <w:pPr>
        <w:spacing w:after="280" w:line="240" w:lineRule="auto"/>
        <w:rPr>
          <w:color w:val="1f1f1f"/>
          <w:sz w:val="26"/>
          <w:szCs w:val="26"/>
        </w:rPr>
      </w:pPr>
      <w:r w:rsidDel="00000000" w:rsidR="00000000" w:rsidRPr="00000000">
        <w:rPr>
          <w:sz w:val="26"/>
          <w:szCs w:val="26"/>
        </w:rPr>
        <w:drawing>
          <wp:inline distB="0" distT="0" distL="0" distR="0">
            <wp:extent cx="4095750" cy="2279650"/>
            <wp:effectExtent b="0" l="0" r="0" t="0"/>
            <wp:docPr descr="C:\Users\Xuan Loc\AppData\Local\Microsoft\Windows\INetCache\Content.MSO\B4EFFE6A.tmp" id="9" name="image2.png"/>
            <a:graphic>
              <a:graphicData uri="http://schemas.openxmlformats.org/drawingml/2006/picture">
                <pic:pic>
                  <pic:nvPicPr>
                    <pic:cNvPr descr="C:\Users\Xuan Loc\AppData\Local\Microsoft\Windows\INetCache\Content.MSO\B4EFFE6A.tmp" id="0" name="image2.png"/>
                    <pic:cNvPicPr preferRelativeResize="0"/>
                  </pic:nvPicPr>
                  <pic:blipFill>
                    <a:blip r:embed="rId7"/>
                    <a:srcRect b="0" l="0" r="0" t="0"/>
                    <a:stretch>
                      <a:fillRect/>
                    </a:stretch>
                  </pic:blipFill>
                  <pic:spPr>
                    <a:xfrm>
                      <a:off x="0" y="0"/>
                      <a:ext cx="4095750" cy="22796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08">
      <w:pPr>
        <w:numPr>
          <w:ilvl w:val="0"/>
          <w:numId w:val="1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09">
      <w:pPr>
        <w:numPr>
          <w:ilvl w:val="0"/>
          <w:numId w:val="1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0A">
      <w:pPr>
        <w:numPr>
          <w:ilvl w:val="0"/>
          <w:numId w:val="19"/>
        </w:numPr>
        <w:spacing w:after="280" w:before="0" w:line="240" w:lineRule="auto"/>
        <w:ind w:left="720" w:hanging="360"/>
        <w:rPr>
          <w:color w:val="1f1f1f"/>
          <w:sz w:val="26"/>
          <w:szCs w:val="26"/>
        </w:rPr>
      </w:pPr>
      <w:sdt>
        <w:sdtPr>
          <w:tag w:val="goog_rdk_8"/>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9"/>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0B">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0C">
      <w:pPr>
        <w:numPr>
          <w:ilvl w:val="0"/>
          <w:numId w:val="2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0D">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
        <w:tblW w:w="829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150"/>
        <w:gridCol w:w="2145"/>
        <w:tblGridChange w:id="0">
          <w:tblGrid>
            <w:gridCol w:w="6150"/>
            <w:gridCol w:w="21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11">
            <w:pPr>
              <w:spacing w:line="240" w:lineRule="auto"/>
              <w:rPr>
                <w:color w:val="1f1f1f"/>
                <w:sz w:val="26"/>
                <w:szCs w:val="26"/>
              </w:rPr>
            </w:pPr>
            <w:r w:rsidDel="00000000" w:rsidR="00000000" w:rsidRPr="00000000">
              <w:rPr>
                <w:color w:val="1f1f1f"/>
                <w:sz w:val="26"/>
                <w:szCs w:val="26"/>
                <w:rtl w:val="0"/>
              </w:rPr>
              <w:t xml:space="preserve">2</w:t>
              <w:br w:type="textWrapping"/>
              <w:t xml:space="preserve">1 2 R 1 3 L</w:t>
              <w:br w:type="textWrapping"/>
              <w:t xml:space="preserve">4</w:t>
            </w:r>
            <w:sdt>
              <w:sdtPr>
                <w:tag w:val="goog_rdk_10"/>
              </w:sdtPr>
              <w:sdtContent>
                <w:ins w:author="vinh bùi" w:id="2" w:date="2022-03-31T22:27:13Z">
                  <w:r w:rsidDel="00000000" w:rsidR="00000000" w:rsidRPr="00000000">
                    <w:rPr>
                      <w:color w:val="1f1f1f"/>
                      <w:sz w:val="26"/>
                      <w:szCs w:val="26"/>
                      <w:rtl w:val="0"/>
                    </w:rPr>
                    <w:t xml:space="preserve"> </w:t>
                  </w:r>
                </w:ins>
              </w:sdtContent>
            </w:sdt>
            <w:r w:rsidDel="00000000" w:rsidR="00000000" w:rsidRPr="00000000">
              <w:rPr>
                <w:color w:val="1f1f1f"/>
                <w:sz w:val="26"/>
                <w:szCs w:val="26"/>
                <w:rtl w:val="0"/>
              </w:rPr>
              <w:br w:type="textWrapping"/>
              <w:t xml:space="preserve">10 20 L 10 30 R 20 40 L 20 60 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line="240" w:lineRule="auto"/>
              <w:rPr>
                <w:color w:val="1f1f1f"/>
                <w:sz w:val="26"/>
                <w:szCs w:val="26"/>
              </w:rPr>
            </w:pPr>
            <w:r w:rsidDel="00000000" w:rsidR="00000000" w:rsidRPr="00000000">
              <w:rPr>
                <w:color w:val="1f1f1f"/>
                <w:sz w:val="26"/>
                <w:szCs w:val="26"/>
                <w:rtl w:val="0"/>
              </w:rPr>
              <w:t xml:space="preserve">1</w:t>
              <w:br w:type="textWrapping"/>
              <w:t xml:space="preserve">0</w:t>
            </w:r>
          </w:p>
        </w:tc>
      </w:tr>
    </w:tbl>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DSA11001. Cây biểu thức 1</w:t>
      </w:r>
    </w:p>
    <w:p w:rsidR="00000000" w:rsidDel="00000000" w:rsidP="00000000" w:rsidRDefault="00000000" w:rsidRPr="00000000" w14:paraId="00000015">
      <w:pPr>
        <w:spacing w:after="280" w:line="240" w:lineRule="auto"/>
        <w:rPr>
          <w:color w:val="1f1f1f"/>
          <w:sz w:val="26"/>
          <w:szCs w:val="26"/>
        </w:rPr>
      </w:pPr>
      <w:r w:rsidDel="00000000" w:rsidR="00000000" w:rsidRPr="00000000">
        <w:rPr>
          <w:color w:val="1f1f1f"/>
          <w:sz w:val="26"/>
          <w:szCs w:val="26"/>
          <w:rtl w:val="0"/>
        </w:rPr>
        <w:t xml:space="preserve">Cây biểu thức là một cây nhị phân trong đó mỗi node trung gian là một phép toán, mỗi node lá là một toán hạng. Ví dụ với biểu thức P = 3 + ((5+9)*2) sẽ được biểu diễn như cây dưới đây.</w:t>
        <w:br w:type="textWrapping"/>
        <w:br w:type="textWrapping"/>
        <w:t xml:space="preserve">Đối với cây biểu thức, duyệt theo thứ tự trước ta sẽ được biểu thức tiền tố, duyệt theo thứ tự sau ta sẽ được biểu thức hậu tố, duyệt theo thứ tự giữa ta được biểu thức trung tố. Chú ý, cây biểu thức luôn là cây nhị phân đầy (mỗi node trung gian đều có hai node con).</w:t>
      </w:r>
    </w:p>
    <w:p w:rsidR="00000000" w:rsidDel="00000000" w:rsidP="00000000" w:rsidRDefault="00000000" w:rsidRPr="00000000" w14:paraId="00000016">
      <w:pPr>
        <w:spacing w:after="280" w:line="240" w:lineRule="auto"/>
        <w:rPr>
          <w:color w:val="1f1f1f"/>
          <w:sz w:val="26"/>
          <w:szCs w:val="26"/>
        </w:rPr>
      </w:pPr>
      <w:r w:rsidDel="00000000" w:rsidR="00000000" w:rsidRPr="00000000">
        <w:rPr>
          <w:color w:val="1f1f1f"/>
          <w:sz w:val="26"/>
          <w:szCs w:val="26"/>
          <w:rtl w:val="0"/>
        </w:rPr>
        <w:t xml:space="preserve">Cho biểu thức hậu tố P, hãy sử dụng cây biểu thức để đưa ra biểu thức trung tố tương ứng với biểu thức P.</w:t>
      </w:r>
    </w:p>
    <w:p w:rsidR="00000000" w:rsidDel="00000000" w:rsidP="00000000" w:rsidRDefault="00000000" w:rsidRPr="00000000" w14:paraId="00000017">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18">
      <w:pPr>
        <w:numPr>
          <w:ilvl w:val="0"/>
          <w:numId w:val="2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019">
      <w:pPr>
        <w:numPr>
          <w:ilvl w:val="0"/>
          <w:numId w:val="21"/>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là một biểu thức hậu tố P.</w:t>
      </w:r>
    </w:p>
    <w:p w:rsidR="00000000" w:rsidDel="00000000" w:rsidP="00000000" w:rsidRDefault="00000000" w:rsidRPr="00000000" w14:paraId="0000001A">
      <w:pPr>
        <w:numPr>
          <w:ilvl w:val="0"/>
          <w:numId w:val="21"/>
        </w:numPr>
        <w:spacing w:after="280" w:before="0" w:line="240" w:lineRule="auto"/>
        <w:ind w:left="720" w:hanging="360"/>
        <w:rPr>
          <w:color w:val="1f1f1f"/>
          <w:sz w:val="26"/>
          <w:szCs w:val="26"/>
        </w:rPr>
      </w:pPr>
      <w:sdt>
        <w:sdtPr>
          <w:tag w:val="goog_rdk_11"/>
        </w:sdtPr>
        <w:sdtContent>
          <w:r w:rsidDel="00000000" w:rsidR="00000000" w:rsidRPr="00000000">
            <w:rPr>
              <w:rFonts w:ascii="Caudex" w:cs="Caudex" w:eastAsia="Caudex" w:hAnsi="Caudex"/>
              <w:color w:val="1f1f1f"/>
              <w:sz w:val="26"/>
              <w:szCs w:val="26"/>
              <w:rtl w:val="0"/>
            </w:rPr>
            <w:t xml:space="preserve">T, P thỏa mãn ràng buộc : 1≤T≤100; 1≤lengh(P)≤100.</w:t>
          </w:r>
        </w:sdtContent>
      </w:sdt>
    </w:p>
    <w:p w:rsidR="00000000" w:rsidDel="00000000" w:rsidP="00000000" w:rsidRDefault="00000000" w:rsidRPr="00000000" w14:paraId="0000001B">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1C">
      <w:pPr>
        <w:numPr>
          <w:ilvl w:val="0"/>
          <w:numId w:val="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biểu thức trung tố tương ứng với P.</w:t>
      </w:r>
    </w:p>
    <w:p w:rsidR="00000000" w:rsidDel="00000000" w:rsidP="00000000" w:rsidRDefault="00000000" w:rsidRPr="00000000" w14:paraId="0000001D">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Ví dụ:</w:t>
      </w:r>
      <w:r w:rsidDel="00000000" w:rsidR="00000000" w:rsidRPr="00000000">
        <w:rPr>
          <w:rtl w:val="0"/>
        </w:rPr>
      </w:r>
    </w:p>
    <w:p w:rsidR="00000000" w:rsidDel="00000000" w:rsidP="00000000" w:rsidRDefault="00000000" w:rsidRPr="00000000" w14:paraId="0000001E">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2"/>
        <w:tblW w:w="829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155"/>
        <w:gridCol w:w="4140"/>
        <w:tblGridChange w:id="0">
          <w:tblGrid>
            <w:gridCol w:w="4155"/>
            <w:gridCol w:w="41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spacing w:line="240" w:lineRule="auto"/>
              <w:rPr>
                <w:color w:val="1f1f1f"/>
                <w:sz w:val="26"/>
                <w:szCs w:val="26"/>
              </w:rPr>
            </w:pPr>
            <w:r w:rsidDel="00000000" w:rsidR="00000000" w:rsidRPr="00000000">
              <w:rPr>
                <w:color w:val="1f1f1f"/>
                <w:sz w:val="26"/>
                <w:szCs w:val="26"/>
                <w:rtl w:val="0"/>
              </w:rPr>
              <w:t xml:space="preserve">2</w:t>
              <w:br w:type="textWrapping"/>
              <w:t xml:space="preserve">ab+ef*g*-</w:t>
              <w:br w:type="textWrapping"/>
              <w:t xml:space="preserve">wlrb+-*</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spacing w:after="280" w:line="240" w:lineRule="auto"/>
              <w:rPr>
                <w:color w:val="1f1f1f"/>
                <w:sz w:val="26"/>
                <w:szCs w:val="26"/>
              </w:rPr>
            </w:pPr>
            <w:r w:rsidDel="00000000" w:rsidR="00000000" w:rsidRPr="00000000">
              <w:rPr>
                <w:color w:val="1f1f1f"/>
                <w:sz w:val="26"/>
                <w:szCs w:val="26"/>
                <w:rtl w:val="0"/>
              </w:rPr>
              <w:t xml:space="preserve">a + b - e * f * g</w:t>
            </w:r>
          </w:p>
          <w:p w:rsidR="00000000" w:rsidDel="00000000" w:rsidP="00000000" w:rsidRDefault="00000000" w:rsidRPr="00000000" w14:paraId="00000023">
            <w:pPr>
              <w:spacing w:line="240" w:lineRule="auto"/>
              <w:rPr>
                <w:color w:val="1f1f1f"/>
                <w:sz w:val="26"/>
                <w:szCs w:val="26"/>
              </w:rPr>
            </w:pPr>
            <w:r w:rsidDel="00000000" w:rsidR="00000000" w:rsidRPr="00000000">
              <w:rPr>
                <w:color w:val="1f1f1f"/>
                <w:sz w:val="26"/>
                <w:szCs w:val="26"/>
                <w:rtl w:val="0"/>
              </w:rPr>
              <w:t xml:space="preserve">w * l - r + b</w:t>
            </w:r>
          </w:p>
        </w:tc>
      </w:tr>
    </w:tbl>
    <w:p w:rsidR="00000000" w:rsidDel="00000000" w:rsidP="00000000" w:rsidRDefault="00000000" w:rsidRPr="00000000" w14:paraId="00000024">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25">
      <w:pPr>
        <w:rPr>
          <w:sz w:val="26"/>
          <w:szCs w:val="26"/>
        </w:rPr>
      </w:pPr>
      <w:r w:rsidDel="00000000" w:rsidR="00000000" w:rsidRPr="00000000">
        <w:rPr>
          <w:sz w:val="26"/>
          <w:szCs w:val="26"/>
          <w:rtl w:val="0"/>
        </w:rPr>
        <w:t xml:space="preserve">DSA11003. Duyệt cây 1</w:t>
      </w:r>
    </w:p>
    <w:p w:rsidR="00000000" w:rsidDel="00000000" w:rsidP="00000000" w:rsidRDefault="00000000" w:rsidRPr="00000000" w14:paraId="00000026">
      <w:pPr>
        <w:spacing w:after="280" w:line="240" w:lineRule="auto"/>
        <w:rPr>
          <w:color w:val="1f1f1f"/>
          <w:sz w:val="26"/>
          <w:szCs w:val="26"/>
        </w:rPr>
      </w:pPr>
      <w:r w:rsidDel="00000000" w:rsidR="00000000" w:rsidRPr="00000000">
        <w:rPr>
          <w:color w:val="1f1f1f"/>
          <w:sz w:val="26"/>
          <w:szCs w:val="26"/>
          <w:rtl w:val="0"/>
        </w:rPr>
        <w:t xml:space="preserve">Cho phép duyệt cây nhị phân Inorder và Preorder, hãy đưa ra kết quả phép duyệt Postorder của cây nhị phân. Ví dụ với cây nhị phân có các phép duyệt cây nhị phân của cây dưới đây:</w:t>
      </w:r>
    </w:p>
    <w:p w:rsidR="00000000" w:rsidDel="00000000" w:rsidP="00000000" w:rsidRDefault="00000000" w:rsidRPr="00000000" w14:paraId="00000027">
      <w:pPr>
        <w:spacing w:after="280" w:line="240" w:lineRule="auto"/>
        <w:rPr>
          <w:color w:val="1f1f1f"/>
          <w:sz w:val="26"/>
          <w:szCs w:val="26"/>
        </w:rPr>
      </w:pPr>
      <w:r w:rsidDel="00000000" w:rsidR="00000000" w:rsidRPr="00000000">
        <w:rPr>
          <w:color w:val="1f1f1f"/>
          <w:sz w:val="26"/>
          <w:szCs w:val="26"/>
          <w:rtl w:val="0"/>
        </w:rPr>
        <w:t xml:space="preserve">Inorder     : 4  2  5  1  3  6</w:t>
      </w:r>
    </w:p>
    <w:p w:rsidR="00000000" w:rsidDel="00000000" w:rsidP="00000000" w:rsidRDefault="00000000" w:rsidRPr="00000000" w14:paraId="00000028">
      <w:pPr>
        <w:spacing w:after="280" w:line="240" w:lineRule="auto"/>
        <w:rPr>
          <w:color w:val="1f1f1f"/>
          <w:sz w:val="26"/>
          <w:szCs w:val="26"/>
        </w:rPr>
      </w:pPr>
      <w:r w:rsidDel="00000000" w:rsidR="00000000" w:rsidRPr="00000000">
        <w:rPr>
          <w:color w:val="1f1f1f"/>
          <w:sz w:val="26"/>
          <w:szCs w:val="26"/>
          <w:rtl w:val="0"/>
        </w:rPr>
        <w:t xml:space="preserve">Preorder:  : 1  2  4  5  3  6</w:t>
      </w:r>
    </w:p>
    <w:p w:rsidR="00000000" w:rsidDel="00000000" w:rsidP="00000000" w:rsidRDefault="00000000" w:rsidRPr="00000000" w14:paraId="00000029">
      <w:pPr>
        <w:spacing w:after="280" w:line="240" w:lineRule="auto"/>
        <w:rPr>
          <w:color w:val="1f1f1f"/>
          <w:sz w:val="26"/>
          <w:szCs w:val="26"/>
        </w:rPr>
      </w:pPr>
      <w:r w:rsidDel="00000000" w:rsidR="00000000" w:rsidRPr="00000000">
        <w:rPr>
          <w:color w:val="1f1f1f"/>
          <w:sz w:val="26"/>
          <w:szCs w:val="26"/>
          <w:rtl w:val="0"/>
        </w:rPr>
        <w:t xml:space="preserve">Postorder : 4  5  2  6  3  1 </w:t>
      </w:r>
    </w:p>
    <w:p w:rsidR="00000000" w:rsidDel="00000000" w:rsidP="00000000" w:rsidRDefault="00000000" w:rsidRPr="00000000" w14:paraId="0000002A">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2B">
      <w:pPr>
        <w:numPr>
          <w:ilvl w:val="0"/>
          <w:numId w:val="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2C">
      <w:pPr>
        <w:numPr>
          <w:ilvl w:val="0"/>
          <w:numId w:val="6"/>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3 dòng: dòng đầu tiên đưa vào số N là số lượng node; dòng tiếp theo đưa vào N số theo phép duyệt Inorder; dòng cuối cùng đưa vào N số là kết quả của phép duyệt Preorder; các số được viết cách nhau một vài khoảng trống.</w:t>
      </w:r>
    </w:p>
    <w:p w:rsidR="00000000" w:rsidDel="00000000" w:rsidP="00000000" w:rsidRDefault="00000000" w:rsidRPr="00000000" w14:paraId="0000002D">
      <w:pPr>
        <w:numPr>
          <w:ilvl w:val="0"/>
          <w:numId w:val="6"/>
        </w:numPr>
        <w:spacing w:after="280" w:before="0" w:line="240" w:lineRule="auto"/>
        <w:ind w:left="720" w:hanging="360"/>
        <w:rPr>
          <w:color w:val="1f1f1f"/>
          <w:sz w:val="26"/>
          <w:szCs w:val="26"/>
        </w:rPr>
      </w:pPr>
      <w:sdt>
        <w:sdtPr>
          <w:tag w:val="goog_rdk_12"/>
        </w:sdtPr>
        <w:sdtContent>
          <w:r w:rsidDel="00000000" w:rsidR="00000000" w:rsidRPr="00000000">
            <w:rPr>
              <w:rFonts w:ascii="Caudex" w:cs="Caudex" w:eastAsia="Caudex" w:hAnsi="Caudex"/>
              <w:color w:val="1f1f1f"/>
              <w:sz w:val="26"/>
              <w:szCs w:val="26"/>
              <w:rtl w:val="0"/>
            </w:rPr>
            <w:t xml:space="preserve">T, N, node thỏa mãn ràng buộc: 1≤T≤100; 1≤N≤1000; 1≤ giá trị node ≤10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2E">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2F">
      <w:pPr>
        <w:numPr>
          <w:ilvl w:val="0"/>
          <w:numId w:val="9"/>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phép duyệt Postorder theo từng dòng.</w:t>
      </w:r>
    </w:p>
    <w:p w:rsidR="00000000" w:rsidDel="00000000" w:rsidP="00000000" w:rsidRDefault="00000000" w:rsidRPr="00000000" w14:paraId="00000030">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3"/>
        <w:tblW w:w="831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155"/>
        <w:gridCol w:w="4155"/>
        <w:tblGridChange w:id="0">
          <w:tblGrid>
            <w:gridCol w:w="4155"/>
            <w:gridCol w:w="41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34">
            <w:pPr>
              <w:spacing w:after="280" w:line="240" w:lineRule="auto"/>
              <w:rPr>
                <w:color w:val="1f1f1f"/>
                <w:sz w:val="26"/>
                <w:szCs w:val="26"/>
              </w:rPr>
            </w:pPr>
            <w:r w:rsidDel="00000000" w:rsidR="00000000" w:rsidRPr="00000000">
              <w:rPr>
                <w:color w:val="1f1f1f"/>
                <w:sz w:val="26"/>
                <w:szCs w:val="26"/>
                <w:rtl w:val="0"/>
              </w:rPr>
              <w:t xml:space="preserve">6</w:t>
              <w:br w:type="textWrapping"/>
              <w:t xml:space="preserve">4  2  5  1  3  6</w:t>
            </w:r>
          </w:p>
          <w:p w:rsidR="00000000" w:rsidDel="00000000" w:rsidP="00000000" w:rsidRDefault="00000000" w:rsidRPr="00000000" w14:paraId="00000035">
            <w:pPr>
              <w:spacing w:line="240" w:lineRule="auto"/>
              <w:rPr>
                <w:color w:val="1f1f1f"/>
                <w:sz w:val="26"/>
                <w:szCs w:val="26"/>
              </w:rPr>
            </w:pPr>
            <w:r w:rsidDel="00000000" w:rsidR="00000000" w:rsidRPr="00000000">
              <w:rPr>
                <w:color w:val="1f1f1f"/>
                <w:sz w:val="26"/>
                <w:szCs w:val="26"/>
                <w:rtl w:val="0"/>
              </w:rPr>
              <w:t xml:space="preserve">1  2  4  5  3  6</w:t>
              <w:br w:type="textWrapping"/>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spacing w:line="240" w:lineRule="auto"/>
              <w:rPr>
                <w:color w:val="1f1f1f"/>
                <w:sz w:val="26"/>
                <w:szCs w:val="26"/>
              </w:rPr>
            </w:pPr>
            <w:r w:rsidDel="00000000" w:rsidR="00000000" w:rsidRPr="00000000">
              <w:rPr>
                <w:color w:val="1f1f1f"/>
                <w:sz w:val="26"/>
                <w:szCs w:val="26"/>
                <w:rtl w:val="0"/>
              </w:rPr>
              <w:t xml:space="preserve">4  5  2  6  3  1</w:t>
              <w:br w:type="textWrapping"/>
              <w:t xml:space="preserve"> </w:t>
            </w:r>
          </w:p>
        </w:tc>
      </w:tr>
    </w:tbl>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DSA11004. Duyệt cây theo mức</w:t>
      </w:r>
    </w:p>
    <w:p w:rsidR="00000000" w:rsidDel="00000000" w:rsidP="00000000" w:rsidRDefault="00000000" w:rsidRPr="00000000" w14:paraId="00000039">
      <w:pPr>
        <w:spacing w:after="280" w:line="240" w:lineRule="auto"/>
        <w:rPr>
          <w:color w:val="1f1f1f"/>
          <w:sz w:val="26"/>
          <w:szCs w:val="26"/>
        </w:rPr>
      </w:pPr>
      <w:r w:rsidDel="00000000" w:rsidR="00000000" w:rsidRPr="00000000">
        <w:rPr>
          <w:color w:val="1f1f1f"/>
          <w:sz w:val="26"/>
          <w:szCs w:val="26"/>
          <w:rtl w:val="0"/>
        </w:rPr>
        <w:t xml:space="preserve">Cho cây nhị phân, nhiệm vụ của bạn là duyệt cây theo Level-order. Phép duyệt level-order trên cây là phép thăm node theo từng mức của cây. Ví dụ với cây dưới đây sẽ cho ta kết quả của phép duyệt level-order: 20  8  22  4  12  10  14.</w:t>
      </w:r>
    </w:p>
    <w:p w:rsidR="00000000" w:rsidDel="00000000" w:rsidP="00000000" w:rsidRDefault="00000000" w:rsidRPr="00000000" w14:paraId="0000003A">
      <w:pPr>
        <w:spacing w:after="280" w:line="240" w:lineRule="auto"/>
        <w:rPr>
          <w:color w:val="1f1f1f"/>
          <w:sz w:val="26"/>
          <w:szCs w:val="26"/>
        </w:rPr>
      </w:pPr>
      <w:r w:rsidDel="00000000" w:rsidR="00000000" w:rsidRPr="00000000">
        <w:rPr>
          <w:sz w:val="26"/>
          <w:szCs w:val="26"/>
        </w:rPr>
        <w:drawing>
          <wp:inline distB="0" distT="0" distL="0" distR="0">
            <wp:extent cx="3657600" cy="3562350"/>
            <wp:effectExtent b="0" l="0" r="0" t="0"/>
            <wp:docPr descr="C:\Users\Xuan Loc\AppData\Local\Microsoft\Windows\INetCache\Content.MSO\DF267208.tmp" id="11" name="image4.png"/>
            <a:graphic>
              <a:graphicData uri="http://schemas.openxmlformats.org/drawingml/2006/picture">
                <pic:pic>
                  <pic:nvPicPr>
                    <pic:cNvPr descr="C:\Users\Xuan Loc\AppData\Local\Microsoft\Windows\INetCache\Content.MSO\DF267208.tmp" id="0" name="image4.png"/>
                    <pic:cNvPicPr preferRelativeResize="0"/>
                  </pic:nvPicPr>
                  <pic:blipFill>
                    <a:blip r:embed="rId8"/>
                    <a:srcRect b="0" l="0" r="0" t="0"/>
                    <a:stretch>
                      <a:fillRect/>
                    </a:stretch>
                  </pic:blipFill>
                  <pic:spPr>
                    <a:xfrm>
                      <a:off x="0" y="0"/>
                      <a:ext cx="36576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3C">
      <w:pPr>
        <w:numPr>
          <w:ilvl w:val="0"/>
          <w:numId w:val="1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3D">
      <w:pPr>
        <w:numPr>
          <w:ilvl w:val="0"/>
          <w:numId w:val="1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3E">
      <w:pPr>
        <w:numPr>
          <w:ilvl w:val="0"/>
          <w:numId w:val="12"/>
        </w:numPr>
        <w:spacing w:after="280" w:before="0" w:line="240" w:lineRule="auto"/>
        <w:ind w:left="720" w:hanging="360"/>
        <w:rPr>
          <w:color w:val="1f1f1f"/>
          <w:sz w:val="26"/>
          <w:szCs w:val="26"/>
        </w:rPr>
      </w:pPr>
      <w:sdt>
        <w:sdtPr>
          <w:tag w:val="goog_rdk_13"/>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14"/>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3F">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40">
      <w:pPr>
        <w:numPr>
          <w:ilvl w:val="0"/>
          <w:numId w:val="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phép duyệt level-order theo từng dòng.</w:t>
      </w:r>
    </w:p>
    <w:p w:rsidR="00000000" w:rsidDel="00000000" w:rsidP="00000000" w:rsidRDefault="00000000" w:rsidRPr="00000000" w14:paraId="00000041">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4"/>
        <w:tblW w:w="829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5445"/>
        <w:gridCol w:w="2850"/>
        <w:tblGridChange w:id="0">
          <w:tblGrid>
            <w:gridCol w:w="5445"/>
            <w:gridCol w:w="28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spacing w:line="240" w:lineRule="auto"/>
              <w:rPr>
                <w:color w:val="1f1f1f"/>
                <w:sz w:val="26"/>
                <w:szCs w:val="26"/>
              </w:rPr>
            </w:pPr>
            <w:r w:rsidDel="00000000" w:rsidR="00000000" w:rsidRPr="00000000">
              <w:rPr>
                <w:color w:val="1f1f1f"/>
                <w:sz w:val="26"/>
                <w:szCs w:val="26"/>
                <w:rtl w:val="0"/>
              </w:rPr>
              <w:t xml:space="preserve">2</w:t>
              <w:br w:type="textWrapping"/>
              <w:t xml:space="preserve">2</w:t>
              <w:br w:type="textWrapping"/>
              <w:t xml:space="preserve">1 2 R 1 3 L</w:t>
              <w:br w:type="textWrapping"/>
              <w:t xml:space="preserve">4</w:t>
              <w:br w:type="textWrapping"/>
              <w:t xml:space="preserve">10 20 L 10 30 R 20 40 L 20 60 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spacing w:after="280" w:line="240" w:lineRule="auto"/>
              <w:rPr>
                <w:color w:val="1f1f1f"/>
                <w:sz w:val="26"/>
                <w:szCs w:val="26"/>
              </w:rPr>
            </w:pPr>
            <w:r w:rsidDel="00000000" w:rsidR="00000000" w:rsidRPr="00000000">
              <w:rPr>
                <w:color w:val="1f1f1f"/>
                <w:sz w:val="26"/>
                <w:szCs w:val="26"/>
                <w:rtl w:val="0"/>
              </w:rPr>
              <w:t xml:space="preserve">1 3 2</w:t>
            </w:r>
          </w:p>
          <w:p w:rsidR="00000000" w:rsidDel="00000000" w:rsidP="00000000" w:rsidRDefault="00000000" w:rsidRPr="00000000" w14:paraId="00000046">
            <w:pPr>
              <w:spacing w:line="240" w:lineRule="auto"/>
              <w:rPr>
                <w:color w:val="1f1f1f"/>
                <w:sz w:val="26"/>
                <w:szCs w:val="26"/>
              </w:rPr>
            </w:pPr>
            <w:r w:rsidDel="00000000" w:rsidR="00000000" w:rsidRPr="00000000">
              <w:rPr>
                <w:color w:val="1f1f1f"/>
                <w:sz w:val="26"/>
                <w:szCs w:val="26"/>
                <w:rtl w:val="0"/>
              </w:rPr>
              <w:t xml:space="preserve">10 20 30 40 60</w:t>
            </w:r>
          </w:p>
        </w:tc>
      </w:tr>
    </w:tbl>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DSA11006. Duyệt cây xoắn ốc</w:t>
      </w:r>
    </w:p>
    <w:p w:rsidR="00000000" w:rsidDel="00000000" w:rsidP="00000000" w:rsidRDefault="00000000" w:rsidRPr="00000000" w14:paraId="00000049">
      <w:pPr>
        <w:spacing w:after="280" w:line="240" w:lineRule="auto"/>
        <w:rPr>
          <w:color w:val="1f1f1f"/>
          <w:sz w:val="26"/>
          <w:szCs w:val="26"/>
        </w:rPr>
      </w:pPr>
      <w:r w:rsidDel="00000000" w:rsidR="00000000" w:rsidRPr="00000000">
        <w:rPr>
          <w:color w:val="1f1f1f"/>
          <w:sz w:val="26"/>
          <w:szCs w:val="26"/>
          <w:rtl w:val="0"/>
        </w:rPr>
        <w:t xml:space="preserve">Cho cây nhị phân, nhiệm vụ của bạn là duyệt cây theo xoắn ốc (spiral-order). Phép. Ví dụ với cây dưới đây sẽ cho ta kết quả của phép duyệt spiral-order: 1 2 3  4 5 6 7.</w:t>
      </w:r>
    </w:p>
    <w:p w:rsidR="00000000" w:rsidDel="00000000" w:rsidP="00000000" w:rsidRDefault="00000000" w:rsidRPr="00000000" w14:paraId="0000004A">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4B">
      <w:pPr>
        <w:spacing w:after="280" w:line="240" w:lineRule="auto"/>
        <w:rPr>
          <w:color w:val="1f1f1f"/>
          <w:sz w:val="26"/>
          <w:szCs w:val="26"/>
        </w:rPr>
      </w:pPr>
      <w:r w:rsidDel="00000000" w:rsidR="00000000" w:rsidRPr="00000000">
        <w:rPr>
          <w:color w:val="1f1f1f"/>
          <w:sz w:val="26"/>
          <w:szCs w:val="26"/>
        </w:rPr>
        <mc:AlternateContent>
          <mc:Choice Requires="wpg">
            <w:drawing>
              <wp:inline distB="0" distT="0" distL="0" distR="0">
                <wp:extent cx="314325" cy="314325"/>
                <wp:effectExtent b="0" l="0" r="0" t="0"/>
                <wp:docPr descr="spiral_order" id="8"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spiral_order" id="8" name="image5.png"/>
                <a:graphic>
                  <a:graphicData uri="http://schemas.openxmlformats.org/drawingml/2006/picture">
                    <pic:pic>
                      <pic:nvPicPr>
                        <pic:cNvPr descr="spiral_order" id="0" name="image5.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4D">
      <w:pPr>
        <w:numPr>
          <w:ilvl w:val="0"/>
          <w:numId w:val="1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4E">
      <w:pPr>
        <w:numPr>
          <w:ilvl w:val="0"/>
          <w:numId w:val="10"/>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4F">
      <w:pPr>
        <w:numPr>
          <w:ilvl w:val="0"/>
          <w:numId w:val="10"/>
        </w:numPr>
        <w:spacing w:after="280" w:before="0" w:line="240" w:lineRule="auto"/>
        <w:ind w:left="720" w:hanging="360"/>
        <w:rPr>
          <w:color w:val="1f1f1f"/>
          <w:sz w:val="26"/>
          <w:szCs w:val="26"/>
        </w:rPr>
      </w:pPr>
      <w:sdt>
        <w:sdtPr>
          <w:tag w:val="goog_rdk_15"/>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16"/>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50">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51">
      <w:pPr>
        <w:numPr>
          <w:ilvl w:val="0"/>
          <w:numId w:val="1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phép duyệt level-order theo từng dòng.</w:t>
      </w:r>
    </w:p>
    <w:p w:rsidR="00000000" w:rsidDel="00000000" w:rsidP="00000000" w:rsidRDefault="00000000" w:rsidRPr="00000000" w14:paraId="00000052">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5"/>
        <w:tblW w:w="829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5445"/>
        <w:gridCol w:w="2850"/>
        <w:tblGridChange w:id="0">
          <w:tblGrid>
            <w:gridCol w:w="5445"/>
            <w:gridCol w:w="28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spacing w:line="240" w:lineRule="auto"/>
              <w:rPr>
                <w:color w:val="1f1f1f"/>
                <w:sz w:val="26"/>
                <w:szCs w:val="26"/>
              </w:rPr>
            </w:pPr>
            <w:r w:rsidDel="00000000" w:rsidR="00000000" w:rsidRPr="00000000">
              <w:rPr>
                <w:color w:val="1f1f1f"/>
                <w:sz w:val="26"/>
                <w:szCs w:val="26"/>
                <w:rtl w:val="0"/>
              </w:rPr>
              <w:t xml:space="preserve">2</w:t>
              <w:br w:type="textWrapping"/>
              <w:t xml:space="preserve">2</w:t>
              <w:br w:type="textWrapping"/>
              <w:t xml:space="preserve">1 2 R 1 3 L</w:t>
              <w:br w:type="textWrapping"/>
              <w:t xml:space="preserve">4</w:t>
              <w:br w:type="textWrapping"/>
              <w:t xml:space="preserve">10 20 L 10 30 R 20 40 L 20 60 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spacing w:after="280" w:line="240" w:lineRule="auto"/>
              <w:rPr>
                <w:color w:val="1f1f1f"/>
                <w:sz w:val="26"/>
                <w:szCs w:val="26"/>
              </w:rPr>
            </w:pPr>
            <w:r w:rsidDel="00000000" w:rsidR="00000000" w:rsidRPr="00000000">
              <w:rPr>
                <w:color w:val="1f1f1f"/>
                <w:sz w:val="26"/>
                <w:szCs w:val="26"/>
                <w:rtl w:val="0"/>
              </w:rPr>
              <w:t xml:space="preserve">1 3 2</w:t>
            </w:r>
          </w:p>
          <w:p w:rsidR="00000000" w:rsidDel="00000000" w:rsidP="00000000" w:rsidRDefault="00000000" w:rsidRPr="00000000" w14:paraId="00000057">
            <w:pPr>
              <w:spacing w:line="240" w:lineRule="auto"/>
              <w:rPr>
                <w:color w:val="1f1f1f"/>
                <w:sz w:val="26"/>
                <w:szCs w:val="26"/>
              </w:rPr>
            </w:pPr>
            <w:r w:rsidDel="00000000" w:rsidR="00000000" w:rsidRPr="00000000">
              <w:rPr>
                <w:color w:val="1f1f1f"/>
                <w:sz w:val="26"/>
                <w:szCs w:val="26"/>
                <w:rtl w:val="0"/>
              </w:rPr>
              <w:t xml:space="preserve">10 20 30 60 40</w:t>
            </w:r>
          </w:p>
        </w:tc>
      </w:tr>
    </w:tbl>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DSA11010. Cây nhị phân hoàn hảo</w:t>
      </w:r>
    </w:p>
    <w:p w:rsidR="00000000" w:rsidDel="00000000" w:rsidP="00000000" w:rsidRDefault="00000000" w:rsidRPr="00000000" w14:paraId="0000005A">
      <w:pPr>
        <w:spacing w:after="280" w:line="240" w:lineRule="auto"/>
        <w:rPr>
          <w:color w:val="1f1f1f"/>
          <w:sz w:val="26"/>
          <w:szCs w:val="26"/>
        </w:rPr>
      </w:pPr>
      <w:r w:rsidDel="00000000" w:rsidR="00000000" w:rsidRPr="00000000">
        <w:rPr>
          <w:color w:val="1f1f1f"/>
          <w:sz w:val="26"/>
          <w:szCs w:val="26"/>
          <w:rtl w:val="0"/>
        </w:rPr>
        <w:t xml:space="preserve">Cho cây nhị phân, nhiệm vụ của bạn là kiểm tra xem cây nhị phân có phải là một cây hoàn hảo hay không (perfect tree)? Một cây nhị phân được gọi là cây hoàn hảo nếu tất cả các node trung gian của nó đều có hai node con và tất cả các node lá đều có cùng một mức.</w:t>
      </w:r>
    </w:p>
    <w:p w:rsidR="00000000" w:rsidDel="00000000" w:rsidP="00000000" w:rsidRDefault="00000000" w:rsidRPr="00000000" w14:paraId="0000005B">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5C">
      <w:pPr>
        <w:numPr>
          <w:ilvl w:val="0"/>
          <w:numId w:val="1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5D">
      <w:pPr>
        <w:numPr>
          <w:ilvl w:val="0"/>
          <w:numId w:val="1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5E">
      <w:pPr>
        <w:numPr>
          <w:ilvl w:val="0"/>
          <w:numId w:val="15"/>
        </w:numPr>
        <w:spacing w:after="280" w:before="0" w:line="240" w:lineRule="auto"/>
        <w:ind w:left="720" w:hanging="360"/>
        <w:rPr>
          <w:color w:val="1f1f1f"/>
          <w:sz w:val="26"/>
          <w:szCs w:val="26"/>
        </w:rPr>
      </w:pPr>
      <w:sdt>
        <w:sdtPr>
          <w:tag w:val="goog_rdk_17"/>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18"/>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5F">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60">
      <w:pPr>
        <w:numPr>
          <w:ilvl w:val="0"/>
          <w:numId w:val="1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61">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6"/>
        <w:tblW w:w="876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7935"/>
        <w:gridCol w:w="825"/>
        <w:tblGridChange w:id="0">
          <w:tblGrid>
            <w:gridCol w:w="7935"/>
            <w:gridCol w:w="8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spacing w:line="240" w:lineRule="auto"/>
              <w:rPr>
                <w:color w:val="1f1f1f"/>
                <w:sz w:val="26"/>
                <w:szCs w:val="26"/>
              </w:rPr>
            </w:pPr>
            <w:r w:rsidDel="00000000" w:rsidR="00000000" w:rsidRPr="00000000">
              <w:rPr>
                <w:color w:val="1f1f1f"/>
                <w:sz w:val="26"/>
                <w:szCs w:val="26"/>
                <w:rtl w:val="0"/>
              </w:rPr>
              <w:t xml:space="preserve">3</w:t>
              <w:br w:type="textWrapping"/>
              <w:t xml:space="preserve">6</w:t>
              <w:br w:type="textWrapping"/>
              <w:t xml:space="preserve">10 20 L 10 30 R 20 40 L 20 50 R 30 60 L 30 70 R</w:t>
              <w:br w:type="textWrapping"/>
              <w:t xml:space="preserve">2</w:t>
              <w:br w:type="textWrapping"/>
              <w:t xml:space="preserve">18 15 L 18 30 R</w:t>
              <w:br w:type="textWrapping"/>
              <w:t xml:space="preserve">5</w:t>
              <w:br w:type="textWrapping"/>
              <w:t xml:space="preserve">1 2 L 2 4 R 1 3 R 3 5 L 3 6 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spacing w:line="240" w:lineRule="auto"/>
              <w:rPr>
                <w:color w:val="1f1f1f"/>
                <w:sz w:val="26"/>
                <w:szCs w:val="26"/>
              </w:rPr>
            </w:pPr>
            <w:r w:rsidDel="00000000" w:rsidR="00000000" w:rsidRPr="00000000">
              <w:rPr>
                <w:color w:val="1f1f1f"/>
                <w:sz w:val="26"/>
                <w:szCs w:val="26"/>
                <w:rtl w:val="0"/>
              </w:rPr>
              <w:t xml:space="preserve">Yes</w:t>
              <w:br w:type="textWrapping"/>
              <w:t xml:space="preserve">Yes</w:t>
              <w:br w:type="textWrapping"/>
              <w:t xml:space="preserve">No</w:t>
            </w:r>
          </w:p>
        </w:tc>
      </w:tr>
    </w:tbl>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DSA11011. Cây nhị phân đầy đủ</w:t>
      </w:r>
    </w:p>
    <w:p w:rsidR="00000000" w:rsidDel="00000000" w:rsidP="00000000" w:rsidRDefault="00000000" w:rsidRPr="00000000" w14:paraId="00000068">
      <w:pPr>
        <w:spacing w:after="280" w:line="240" w:lineRule="auto"/>
        <w:rPr>
          <w:color w:val="1f1f1f"/>
          <w:sz w:val="26"/>
          <w:szCs w:val="26"/>
        </w:rPr>
      </w:pPr>
      <w:r w:rsidDel="00000000" w:rsidR="00000000" w:rsidRPr="00000000">
        <w:rPr>
          <w:color w:val="1f1f1f"/>
          <w:sz w:val="26"/>
          <w:szCs w:val="26"/>
          <w:rtl w:val="0"/>
        </w:rPr>
        <w:t xml:space="preserve">Cho cây nhị phân, nhiệm vụ của bạn là kiểm tra xem cây nhị phân có phải là một cây đủ hay không (full binary tree)? Một cây nhị phân được gọi là cây đủ nếu tất cả các node trung gian của nó đều có hai node con.</w:t>
      </w:r>
    </w:p>
    <w:p w:rsidR="00000000" w:rsidDel="00000000" w:rsidP="00000000" w:rsidRDefault="00000000" w:rsidRPr="00000000" w14:paraId="00000069">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6A">
      <w:pPr>
        <w:numPr>
          <w:ilvl w:val="0"/>
          <w:numId w:val="3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6B">
      <w:pPr>
        <w:numPr>
          <w:ilvl w:val="0"/>
          <w:numId w:val="3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6C">
      <w:pPr>
        <w:numPr>
          <w:ilvl w:val="0"/>
          <w:numId w:val="35"/>
        </w:numPr>
        <w:spacing w:after="280" w:before="0" w:line="240" w:lineRule="auto"/>
        <w:ind w:left="720" w:hanging="360"/>
        <w:rPr>
          <w:color w:val="1f1f1f"/>
          <w:sz w:val="26"/>
          <w:szCs w:val="26"/>
        </w:rPr>
      </w:pPr>
      <w:sdt>
        <w:sdtPr>
          <w:tag w:val="goog_rdk_19"/>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20"/>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6D">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6E">
      <w:pPr>
        <w:numPr>
          <w:ilvl w:val="0"/>
          <w:numId w:val="3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6F">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7"/>
        <w:tblW w:w="867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515"/>
        <w:gridCol w:w="4155"/>
        <w:tblGridChange w:id="0">
          <w:tblGrid>
            <w:gridCol w:w="4515"/>
            <w:gridCol w:w="41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spacing w:line="240" w:lineRule="auto"/>
              <w:rPr>
                <w:color w:val="1f1f1f"/>
                <w:sz w:val="26"/>
                <w:szCs w:val="26"/>
              </w:rPr>
            </w:pPr>
            <w:r w:rsidDel="00000000" w:rsidR="00000000" w:rsidRPr="00000000">
              <w:rPr>
                <w:color w:val="1f1f1f"/>
                <w:sz w:val="26"/>
                <w:szCs w:val="26"/>
                <w:rtl w:val="0"/>
              </w:rPr>
              <w:t xml:space="preserve">2</w:t>
              <w:br w:type="textWrapping"/>
              <w:t xml:space="preserve">4</w:t>
              <w:br w:type="textWrapping"/>
              <w:t xml:space="preserve">1 2 L 1 3 R 2 4 L 2 5 R</w:t>
              <w:br w:type="textWrapping"/>
              <w:t xml:space="preserve">3</w:t>
              <w:br w:type="textWrapping"/>
              <w:t xml:space="preserve">1 2 L 1 3 R 2 4 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spacing w:line="240" w:lineRule="auto"/>
              <w:rPr>
                <w:color w:val="1f1f1f"/>
                <w:sz w:val="26"/>
                <w:szCs w:val="26"/>
              </w:rPr>
            </w:pPr>
            <w:r w:rsidDel="00000000" w:rsidR="00000000" w:rsidRPr="00000000">
              <w:rPr>
                <w:color w:val="1f1f1f"/>
                <w:sz w:val="26"/>
                <w:szCs w:val="26"/>
                <w:rtl w:val="0"/>
              </w:rPr>
              <w:t xml:space="preserve">1</w:t>
              <w:br w:type="textWrapping"/>
              <w:t xml:space="preserve">0</w:t>
            </w:r>
          </w:p>
        </w:tc>
      </w:tr>
    </w:tbl>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DSA11012. Cây nhị phân bằng nhau</w:t>
      </w:r>
    </w:p>
    <w:p w:rsidR="00000000" w:rsidDel="00000000" w:rsidP="00000000" w:rsidRDefault="00000000" w:rsidRPr="00000000" w14:paraId="00000076">
      <w:pPr>
        <w:spacing w:after="280" w:line="240" w:lineRule="auto"/>
        <w:rPr>
          <w:color w:val="1f1f1f"/>
          <w:sz w:val="26"/>
          <w:szCs w:val="26"/>
        </w:rPr>
      </w:pPr>
      <w:r w:rsidDel="00000000" w:rsidR="00000000" w:rsidRPr="00000000">
        <w:rPr>
          <w:color w:val="1f1f1f"/>
          <w:sz w:val="26"/>
          <w:szCs w:val="26"/>
          <w:rtl w:val="0"/>
        </w:rPr>
        <w:t xml:space="preserve">Cho hai cây nhị phân, nhiệm vụ của bạn là kiểm tra xem cây nhị phân có giống nhau hay không?</w:t>
      </w:r>
    </w:p>
    <w:p w:rsidR="00000000" w:rsidDel="00000000" w:rsidP="00000000" w:rsidRDefault="00000000" w:rsidRPr="00000000" w14:paraId="00000077">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78">
      <w:pPr>
        <w:numPr>
          <w:ilvl w:val="0"/>
          <w:numId w:val="3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79">
      <w:pPr>
        <w:numPr>
          <w:ilvl w:val="0"/>
          <w:numId w:val="3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của mỗi cây; u, v, x được viết cách nhau một vài khoảng trống.</w:t>
      </w:r>
    </w:p>
    <w:p w:rsidR="00000000" w:rsidDel="00000000" w:rsidP="00000000" w:rsidRDefault="00000000" w:rsidRPr="00000000" w14:paraId="0000007A">
      <w:pPr>
        <w:numPr>
          <w:ilvl w:val="0"/>
          <w:numId w:val="39"/>
        </w:numPr>
        <w:spacing w:after="280" w:before="0" w:line="240" w:lineRule="auto"/>
        <w:ind w:left="720" w:hanging="360"/>
        <w:rPr>
          <w:color w:val="1f1f1f"/>
          <w:sz w:val="26"/>
          <w:szCs w:val="26"/>
        </w:rPr>
      </w:pPr>
      <w:sdt>
        <w:sdtPr>
          <w:tag w:val="goog_rdk_21"/>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22"/>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7B">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7C">
      <w:pPr>
        <w:numPr>
          <w:ilvl w:val="0"/>
          <w:numId w:val="4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7D">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8"/>
        <w:tblW w:w="865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945"/>
        <w:gridCol w:w="1710"/>
        <w:tblGridChange w:id="0">
          <w:tblGrid>
            <w:gridCol w:w="6945"/>
            <w:gridCol w:w="17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spacing w:line="240" w:lineRule="auto"/>
              <w:rPr>
                <w:color w:val="1f1f1f"/>
                <w:sz w:val="26"/>
                <w:szCs w:val="26"/>
              </w:rPr>
            </w:pPr>
            <w:r w:rsidDel="00000000" w:rsidR="00000000" w:rsidRPr="00000000">
              <w:rPr>
                <w:color w:val="1f1f1f"/>
                <w:sz w:val="26"/>
                <w:szCs w:val="26"/>
                <w:rtl w:val="0"/>
              </w:rPr>
              <w:t xml:space="preserve">2</w:t>
              <w:br w:type="textWrapping"/>
              <w:t xml:space="preserve">2</w:t>
              <w:br w:type="textWrapping"/>
              <w:t xml:space="preserve">1 2 L 1 3 R</w:t>
              <w:br w:type="textWrapping"/>
              <w:t xml:space="preserve">2</w:t>
              <w:br w:type="textWrapping"/>
              <w:t xml:space="preserve">1 2 L 1 3 R</w:t>
              <w:br w:type="textWrapping"/>
              <w:t xml:space="preserve">2</w:t>
              <w:br w:type="textWrapping"/>
              <w:t xml:space="preserve">1 2 L 1 3 R</w:t>
              <w:br w:type="textWrapping"/>
              <w:t xml:space="preserve">2</w:t>
              <w:br w:type="textWrapping"/>
              <w:t xml:space="preserve">1 3 L 1 2 R</w:t>
            </w:r>
          </w:p>
        </w:tc>
        <w:tc>
          <w:tcPr>
            <w:vAlign w:val="center"/>
          </w:tcPr>
          <w:p w:rsidR="00000000" w:rsidDel="00000000" w:rsidP="00000000" w:rsidRDefault="00000000" w:rsidRPr="00000000" w14:paraId="00000081">
            <w:pPr>
              <w:spacing w:after="0" w:line="240" w:lineRule="auto"/>
              <w:rPr>
                <w:sz w:val="26"/>
                <w:szCs w:val="26"/>
              </w:rPr>
            </w:pPr>
            <w:r w:rsidDel="00000000" w:rsidR="00000000" w:rsidRPr="00000000">
              <w:rPr>
                <w:rtl w:val="0"/>
              </w:rPr>
            </w:r>
          </w:p>
        </w:tc>
      </w:tr>
    </w:tbl>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DSA11014. Tổng nốt lá bên phải</w:t>
      </w:r>
    </w:p>
    <w:p w:rsidR="00000000" w:rsidDel="00000000" w:rsidP="00000000" w:rsidRDefault="00000000" w:rsidRPr="00000000" w14:paraId="00000084">
      <w:pPr>
        <w:spacing w:after="280" w:line="240" w:lineRule="auto"/>
        <w:rPr>
          <w:color w:val="1f1f1f"/>
          <w:sz w:val="26"/>
          <w:szCs w:val="26"/>
        </w:rPr>
      </w:pPr>
      <w:r w:rsidDel="00000000" w:rsidR="00000000" w:rsidRPr="00000000">
        <w:rPr>
          <w:color w:val="1f1f1f"/>
          <w:sz w:val="26"/>
          <w:szCs w:val="26"/>
          <w:rtl w:val="0"/>
        </w:rPr>
        <w:t xml:space="preserve">Cho cây nhị phân, nhiệm vụ của bạn là tính tổng của tất cả các node lá bên phải trên cây? Ví dụ với cây dưới đây ta có kết quả là 2.</w:t>
      </w:r>
    </w:p>
    <w:p w:rsidR="00000000" w:rsidDel="00000000" w:rsidP="00000000" w:rsidRDefault="00000000" w:rsidRPr="00000000" w14:paraId="00000085">
      <w:pPr>
        <w:spacing w:after="280" w:line="240" w:lineRule="auto"/>
        <w:rPr>
          <w:color w:val="1f1f1f"/>
          <w:sz w:val="26"/>
          <w:szCs w:val="26"/>
        </w:rPr>
      </w:pPr>
      <w:r w:rsidDel="00000000" w:rsidR="00000000" w:rsidRPr="00000000">
        <w:rPr>
          <w:sz w:val="26"/>
          <w:szCs w:val="26"/>
        </w:rPr>
        <w:drawing>
          <wp:inline distB="0" distT="0" distL="0" distR="0">
            <wp:extent cx="3314700" cy="2457450"/>
            <wp:effectExtent b="0" l="0" r="0" t="0"/>
            <wp:docPr descr="C:\Users\Xuan Loc\AppData\Local\Microsoft\Windows\INetCache\Content.MSO\756E715F.tmp" id="10" name="image6.png"/>
            <a:graphic>
              <a:graphicData uri="http://schemas.openxmlformats.org/drawingml/2006/picture">
                <pic:pic>
                  <pic:nvPicPr>
                    <pic:cNvPr descr="C:\Users\Xuan Loc\AppData\Local\Microsoft\Windows\INetCache\Content.MSO\756E715F.tmp" id="0" name="image6.png"/>
                    <pic:cNvPicPr preferRelativeResize="0"/>
                  </pic:nvPicPr>
                  <pic:blipFill>
                    <a:blip r:embed="rId10"/>
                    <a:srcRect b="0" l="0" r="0" t="0"/>
                    <a:stretch>
                      <a:fillRect/>
                    </a:stretch>
                  </pic:blipFill>
                  <pic:spPr>
                    <a:xfrm>
                      <a:off x="0" y="0"/>
                      <a:ext cx="33147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87">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88">
      <w:pPr>
        <w:numPr>
          <w:ilvl w:val="0"/>
          <w:numId w:val="4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89">
      <w:pPr>
        <w:numPr>
          <w:ilvl w:val="0"/>
          <w:numId w:val="4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8A">
      <w:pPr>
        <w:numPr>
          <w:ilvl w:val="0"/>
          <w:numId w:val="42"/>
        </w:numPr>
        <w:spacing w:after="280" w:before="0" w:line="240" w:lineRule="auto"/>
        <w:ind w:left="720" w:hanging="360"/>
        <w:rPr>
          <w:color w:val="1f1f1f"/>
          <w:sz w:val="26"/>
          <w:szCs w:val="26"/>
        </w:rPr>
      </w:pPr>
      <w:sdt>
        <w:sdtPr>
          <w:tag w:val="goog_rdk_23"/>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24"/>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8B">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8C">
      <w:pPr>
        <w:numPr>
          <w:ilvl w:val="0"/>
          <w:numId w:val="28"/>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8D">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Ví dụ:</w:t>
      </w:r>
      <w:r w:rsidDel="00000000" w:rsidR="00000000" w:rsidRPr="00000000">
        <w:rPr>
          <w:rtl w:val="0"/>
        </w:rPr>
      </w:r>
    </w:p>
    <w:tbl>
      <w:tblPr>
        <w:tblStyle w:val="Table9"/>
        <w:tblW w:w="867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810"/>
        <w:gridCol w:w="1860"/>
        <w:tblGridChange w:id="0">
          <w:tblGrid>
            <w:gridCol w:w="6810"/>
            <w:gridCol w:w="18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spacing w:line="240" w:lineRule="auto"/>
              <w:rPr>
                <w:color w:val="1f1f1f"/>
                <w:sz w:val="26"/>
                <w:szCs w:val="26"/>
              </w:rPr>
            </w:pPr>
            <w:r w:rsidDel="00000000" w:rsidR="00000000" w:rsidRPr="00000000">
              <w:rPr>
                <w:color w:val="1f1f1f"/>
                <w:sz w:val="26"/>
                <w:szCs w:val="26"/>
                <w:rtl w:val="0"/>
              </w:rPr>
              <w:t xml:space="preserve">2</w:t>
              <w:br w:type="textWrapping"/>
              <w:t xml:space="preserve">2</w:t>
              <w:br w:type="textWrapping"/>
              <w:t xml:space="preserve">1 2 L 1 3 R</w:t>
              <w:br w:type="textWrapping"/>
              <w:t xml:space="preserve">5</w:t>
              <w:br w:type="textWrapping"/>
              <w:t xml:space="preserve">10 20 L 10 30 R 20 40 L 20 60 R 30 90 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spacing w:line="240" w:lineRule="auto"/>
              <w:rPr>
                <w:color w:val="1f1f1f"/>
                <w:sz w:val="26"/>
                <w:szCs w:val="26"/>
              </w:rPr>
            </w:pPr>
            <w:r w:rsidDel="00000000" w:rsidR="00000000" w:rsidRPr="00000000">
              <w:rPr>
                <w:color w:val="1f1f1f"/>
                <w:sz w:val="26"/>
                <w:szCs w:val="26"/>
                <w:rtl w:val="0"/>
              </w:rPr>
              <w:t xml:space="preserve">3</w:t>
              <w:br w:type="textWrapping"/>
              <w:t xml:space="preserve">60</w:t>
            </w:r>
          </w:p>
        </w:tc>
      </w:tr>
    </w:tbl>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DSA11015. Tổng lớn nhất</w:t>
      </w:r>
    </w:p>
    <w:p w:rsidR="00000000" w:rsidDel="00000000" w:rsidP="00000000" w:rsidRDefault="00000000" w:rsidRPr="00000000" w14:paraId="00000094">
      <w:pPr>
        <w:spacing w:after="280" w:line="240" w:lineRule="auto"/>
        <w:rPr>
          <w:color w:val="1f1f1f"/>
          <w:sz w:val="26"/>
          <w:szCs w:val="26"/>
        </w:rPr>
      </w:pPr>
      <w:r w:rsidDel="00000000" w:rsidR="00000000" w:rsidRPr="00000000">
        <w:rPr>
          <w:color w:val="1f1f1f"/>
          <w:sz w:val="26"/>
          <w:szCs w:val="26"/>
          <w:rtl w:val="0"/>
        </w:rPr>
        <w:t xml:space="preserve">Cho cây nhị phân có giá trị mỗi node là một số, nhiệm vụ của bạn là tìm tổng lớn nhất từ một node lá này sang một node lá khác? Ví dụ với cây dưới đây ta có tổng lớn nhất là 27.</w:t>
      </w:r>
    </w:p>
    <w:p w:rsidR="00000000" w:rsidDel="00000000" w:rsidP="00000000" w:rsidRDefault="00000000" w:rsidRPr="00000000" w14:paraId="00000095">
      <w:pPr>
        <w:spacing w:after="280" w:line="240" w:lineRule="auto"/>
        <w:rPr>
          <w:color w:val="1f1f1f"/>
          <w:sz w:val="26"/>
          <w:szCs w:val="26"/>
        </w:rPr>
      </w:pPr>
      <w:r w:rsidDel="00000000" w:rsidR="00000000" w:rsidRPr="00000000">
        <w:rPr>
          <w:sz w:val="26"/>
          <w:szCs w:val="26"/>
        </w:rPr>
        <w:drawing>
          <wp:inline distB="0" distT="0" distL="0" distR="0">
            <wp:extent cx="4051300" cy="3251200"/>
            <wp:effectExtent b="0" l="0" r="0" t="0"/>
            <wp:docPr descr="C:\Users\Xuan Loc\AppData\Local\Microsoft\Windows\INetCache\Content.MSO\8C8861C5.tmp" id="13" name="image1.png"/>
            <a:graphic>
              <a:graphicData uri="http://schemas.openxmlformats.org/drawingml/2006/picture">
                <pic:pic>
                  <pic:nvPicPr>
                    <pic:cNvPr descr="C:\Users\Xuan Loc\AppData\Local\Microsoft\Windows\INetCache\Content.MSO\8C8861C5.tmp" id="0" name="image1.png"/>
                    <pic:cNvPicPr preferRelativeResize="0"/>
                  </pic:nvPicPr>
                  <pic:blipFill>
                    <a:blip r:embed="rId11"/>
                    <a:srcRect b="0" l="0" r="0" t="0"/>
                    <a:stretch>
                      <a:fillRect/>
                    </a:stretch>
                  </pic:blipFill>
                  <pic:spPr>
                    <a:xfrm>
                      <a:off x="0" y="0"/>
                      <a:ext cx="40513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97">
      <w:pPr>
        <w:numPr>
          <w:ilvl w:val="0"/>
          <w:numId w:val="3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98">
      <w:pPr>
        <w:numPr>
          <w:ilvl w:val="0"/>
          <w:numId w:val="30"/>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99">
      <w:pPr>
        <w:numPr>
          <w:ilvl w:val="0"/>
          <w:numId w:val="30"/>
        </w:numPr>
        <w:spacing w:after="280" w:before="0" w:line="240" w:lineRule="auto"/>
        <w:ind w:left="720" w:hanging="360"/>
        <w:rPr>
          <w:color w:val="1f1f1f"/>
          <w:sz w:val="26"/>
          <w:szCs w:val="26"/>
        </w:rPr>
      </w:pPr>
      <w:sdt>
        <w:sdtPr>
          <w:tag w:val="goog_rdk_25"/>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26"/>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9A">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9B">
      <w:pPr>
        <w:numPr>
          <w:ilvl w:val="0"/>
          <w:numId w:val="3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9C">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0"/>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8412"/>
        <w:gridCol w:w="977"/>
        <w:tblGridChange w:id="0">
          <w:tblGrid>
            <w:gridCol w:w="8412"/>
            <w:gridCol w:w="97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D">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E">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F">
            <w:pPr>
              <w:spacing w:line="240" w:lineRule="auto"/>
              <w:rPr>
                <w:color w:val="1f1f1f"/>
                <w:sz w:val="26"/>
                <w:szCs w:val="26"/>
              </w:rPr>
            </w:pPr>
            <w:r w:rsidDel="00000000" w:rsidR="00000000" w:rsidRPr="00000000">
              <w:rPr>
                <w:color w:val="1f1f1f"/>
                <w:sz w:val="26"/>
                <w:szCs w:val="26"/>
                <w:rtl w:val="0"/>
              </w:rPr>
              <w:t xml:space="preserve">1</w:t>
              <w:br w:type="textWrapping"/>
              <w:t xml:space="preserve">12</w:t>
              <w:br w:type="textWrapping"/>
              <w:t xml:space="preserve">-15 5 L -15 6 R 5 -8 L 5 1 R -8 2 L -8 -3 R 6 3 L 6 9 R 9 0 R 0 4 L 0 -1 R -1 10 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0">
            <w:pPr>
              <w:spacing w:line="240" w:lineRule="auto"/>
              <w:rPr>
                <w:color w:val="1f1f1f"/>
                <w:sz w:val="26"/>
                <w:szCs w:val="26"/>
              </w:rPr>
            </w:pPr>
            <w:r w:rsidDel="00000000" w:rsidR="00000000" w:rsidRPr="00000000">
              <w:rPr>
                <w:color w:val="1f1f1f"/>
                <w:sz w:val="26"/>
                <w:szCs w:val="26"/>
                <w:rtl w:val="0"/>
              </w:rPr>
              <w:t xml:space="preserve">27</w:t>
            </w:r>
          </w:p>
        </w:tc>
      </w:tr>
    </w:tbl>
    <w:sdt>
      <w:sdtPr>
        <w:tag w:val="goog_rdk_29"/>
      </w:sdtPr>
      <w:sdtContent>
        <w:p w:rsidR="00000000" w:rsidDel="00000000" w:rsidP="00000000" w:rsidRDefault="00000000" w:rsidRPr="00000000" w14:paraId="000000A1">
          <w:pPr>
            <w:rPr>
              <w:ins w:author="Huy Trần" w:id="3" w:date="2022-03-05T10:47:15Z"/>
              <w:color w:val="1f1f1f"/>
              <w:sz w:val="26"/>
              <w:szCs w:val="26"/>
            </w:rPr>
          </w:pPr>
          <w:sdt>
            <w:sdtPr>
              <w:tag w:val="goog_rdk_28"/>
            </w:sdtPr>
            <w:sdtContent>
              <w:ins w:author="Huy Trần" w:id="3" w:date="2022-03-05T10:47:15Z">
                <w:r w:rsidDel="00000000" w:rsidR="00000000" w:rsidRPr="00000000">
                  <w:rPr>
                    <w:rtl w:val="0"/>
                  </w:rPr>
                </w:r>
              </w:ins>
            </w:sdtContent>
          </w:sdt>
        </w:p>
      </w:sdtContent>
    </w:sdt>
    <w:p w:rsidR="00000000" w:rsidDel="00000000" w:rsidP="00000000" w:rsidRDefault="00000000" w:rsidRPr="00000000" w14:paraId="000000A2">
      <w:pPr>
        <w:rPr>
          <w:sz w:val="26"/>
          <w:szCs w:val="26"/>
        </w:rPr>
      </w:pPr>
      <w:r w:rsidDel="00000000" w:rsidR="00000000" w:rsidRPr="00000000">
        <w:rPr>
          <w:sz w:val="26"/>
          <w:szCs w:val="26"/>
          <w:rtl w:val="0"/>
        </w:rPr>
        <w:t xml:space="preserve">DSA11028. Độ cao của cây</w:t>
      </w:r>
    </w:p>
    <w:p w:rsidR="00000000" w:rsidDel="00000000" w:rsidP="00000000" w:rsidRDefault="00000000" w:rsidRPr="00000000" w14:paraId="000000A3">
      <w:pPr>
        <w:spacing w:after="280" w:line="240" w:lineRule="auto"/>
        <w:jc w:val="both"/>
        <w:rPr>
          <w:color w:val="1f1f1f"/>
          <w:sz w:val="26"/>
          <w:szCs w:val="26"/>
        </w:rPr>
      </w:pPr>
      <w:r w:rsidDel="00000000" w:rsidR="00000000" w:rsidRPr="00000000">
        <w:rPr>
          <w:color w:val="1f1f1f"/>
          <w:sz w:val="26"/>
          <w:szCs w:val="26"/>
          <w:rtl w:val="0"/>
        </w:rPr>
        <w:t xml:space="preserve">Cho một cây có N node, gốc tại  1. Độ cao của một node u được tính bằng khoảng cách từ u tới node gốc. Độ cao của node gốc bằng 0. Nhiệm vụ của bạn là hãy tìm node xa node gốc nhất và in ra độ cao của node này.</w:t>
      </w:r>
    </w:p>
    <w:p w:rsidR="00000000" w:rsidDel="00000000" w:rsidP="00000000" w:rsidRDefault="00000000" w:rsidRPr="00000000" w14:paraId="000000A4">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A5">
      <w:pPr>
        <w:spacing w:after="280" w:line="240" w:lineRule="auto"/>
        <w:jc w:val="both"/>
        <w:rPr>
          <w:color w:val="1f1f1f"/>
          <w:sz w:val="26"/>
          <w:szCs w:val="26"/>
        </w:rPr>
      </w:pPr>
      <w:r w:rsidDel="00000000" w:rsidR="00000000" w:rsidRPr="00000000">
        <w:rPr>
          <w:color w:val="1f1f1f"/>
          <w:sz w:val="26"/>
          <w:szCs w:val="26"/>
          <w:rtl w:val="0"/>
        </w:rPr>
        <w:t xml:space="preserve">Dòng đầu tiên là số lượng bộ test T( T≤ 20).</w:t>
      </w:r>
    </w:p>
    <w:p w:rsidR="00000000" w:rsidDel="00000000" w:rsidP="00000000" w:rsidRDefault="00000000" w:rsidRPr="00000000" w14:paraId="000000A6">
      <w:pPr>
        <w:spacing w:after="280" w:line="240" w:lineRule="auto"/>
        <w:jc w:val="both"/>
        <w:rPr>
          <w:color w:val="1f1f1f"/>
          <w:sz w:val="26"/>
          <w:szCs w:val="26"/>
        </w:rPr>
      </w:pPr>
      <w:r w:rsidDel="00000000" w:rsidR="00000000" w:rsidRPr="00000000">
        <w:rPr>
          <w:color w:val="1f1f1f"/>
          <w:sz w:val="26"/>
          <w:szCs w:val="26"/>
          <w:rtl w:val="0"/>
        </w:rPr>
        <w:t xml:space="preserve">Mỗi test bắt đầu bằng số nguyên N (1 ≤ N ≤ 100 000).</w:t>
      </w:r>
    </w:p>
    <w:p w:rsidR="00000000" w:rsidDel="00000000" w:rsidP="00000000" w:rsidRDefault="00000000" w:rsidRPr="00000000" w14:paraId="000000A7">
      <w:pPr>
        <w:spacing w:after="280" w:line="240" w:lineRule="auto"/>
        <w:jc w:val="both"/>
        <w:rPr>
          <w:color w:val="1f1f1f"/>
          <w:sz w:val="26"/>
          <w:szCs w:val="26"/>
        </w:rPr>
      </w:pPr>
      <w:r w:rsidDel="00000000" w:rsidR="00000000" w:rsidRPr="00000000">
        <w:rPr>
          <w:color w:val="1f1f1f"/>
          <w:sz w:val="26"/>
          <w:szCs w:val="26"/>
          <w:rtl w:val="0"/>
        </w:rPr>
        <w:t xml:space="preserve">N-1 dòng tiếp theo, mỗi dòng gồm 2 số nguyên u, v cho biết node u nối với node v.</w:t>
      </w:r>
    </w:p>
    <w:p w:rsidR="00000000" w:rsidDel="00000000" w:rsidP="00000000" w:rsidRDefault="00000000" w:rsidRPr="00000000" w14:paraId="000000A8">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0A9">
      <w:pPr>
        <w:spacing w:after="280" w:line="240" w:lineRule="auto"/>
        <w:jc w:val="both"/>
        <w:rPr>
          <w:color w:val="1f1f1f"/>
          <w:sz w:val="26"/>
          <w:szCs w:val="26"/>
        </w:rPr>
      </w:pPr>
      <w:r w:rsidDel="00000000" w:rsidR="00000000" w:rsidRPr="00000000">
        <w:rPr>
          <w:color w:val="1f1f1f"/>
          <w:sz w:val="26"/>
          <w:szCs w:val="26"/>
          <w:rtl w:val="0"/>
        </w:rPr>
        <w:t xml:space="preserve">Với mỗi test, in ra một số nguyên là độ cao của cây.</w:t>
      </w:r>
    </w:p>
    <w:p w:rsidR="00000000" w:rsidDel="00000000" w:rsidP="00000000" w:rsidRDefault="00000000" w:rsidRPr="00000000" w14:paraId="000000AA">
      <w:pPr>
        <w:spacing w:after="280" w:line="240" w:lineRule="auto"/>
        <w:jc w:val="both"/>
        <w:rPr>
          <w:color w:val="1f1f1f"/>
          <w:sz w:val="26"/>
          <w:szCs w:val="26"/>
        </w:rPr>
      </w:pPr>
      <w:r w:rsidDel="00000000" w:rsidR="00000000" w:rsidRPr="00000000">
        <w:rPr>
          <w:b w:val="1"/>
          <w:color w:val="1f1f1f"/>
          <w:sz w:val="26"/>
          <w:szCs w:val="26"/>
          <w:rtl w:val="0"/>
        </w:rPr>
        <w:t xml:space="preserve">Test ví dụ:</w:t>
      </w:r>
      <w:r w:rsidDel="00000000" w:rsidR="00000000" w:rsidRPr="00000000">
        <w:rPr>
          <w:rtl w:val="0"/>
        </w:rPr>
      </w:r>
    </w:p>
    <w:tbl>
      <w:tblPr>
        <w:tblStyle w:val="Table11"/>
        <w:tblW w:w="9389.0" w:type="dxa"/>
        <w:jc w:val="left"/>
        <w:tblInd w:w="0.0" w:type="dxa"/>
        <w:tblLayout w:type="fixed"/>
        <w:tblLook w:val="0400"/>
      </w:tblPr>
      <w:tblGrid>
        <w:gridCol w:w="4693"/>
        <w:gridCol w:w="4696"/>
        <w:tblGridChange w:id="0">
          <w:tblGrid>
            <w:gridCol w:w="4693"/>
            <w:gridCol w:w="46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C">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rHeight w:val="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D">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AE">
            <w:pPr>
              <w:spacing w:after="280" w:line="240" w:lineRule="auto"/>
              <w:jc w:val="both"/>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0AF">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B0">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B1">
            <w:pPr>
              <w:spacing w:after="280" w:line="240" w:lineRule="auto"/>
              <w:jc w:val="both"/>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0B2">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B3">
            <w:pPr>
              <w:spacing w:after="280" w:line="240" w:lineRule="auto"/>
              <w:jc w:val="both"/>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0B4">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B5">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B6">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0B7">
            <w:pPr>
              <w:spacing w:line="240" w:lineRule="auto"/>
              <w:jc w:val="both"/>
              <w:rPr>
                <w:color w:val="1f1f1f"/>
                <w:sz w:val="26"/>
                <w:szCs w:val="26"/>
              </w:rPr>
            </w:pPr>
            <w:r w:rsidDel="00000000" w:rsidR="00000000" w:rsidRPr="00000000">
              <w:rPr>
                <w:color w:val="1f1f1f"/>
                <w:sz w:val="26"/>
                <w:szCs w:val="26"/>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B8">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B9">
            <w:pPr>
              <w:spacing w:line="240" w:lineRule="auto"/>
              <w:jc w:val="both"/>
              <w:rPr>
                <w:color w:val="1f1f1f"/>
                <w:sz w:val="26"/>
                <w:szCs w:val="26"/>
              </w:rPr>
            </w:pPr>
            <w:r w:rsidDel="00000000" w:rsidR="00000000" w:rsidRPr="00000000">
              <w:rPr>
                <w:color w:val="1f1f1f"/>
                <w:sz w:val="26"/>
                <w:szCs w:val="26"/>
                <w:rtl w:val="0"/>
              </w:rPr>
              <w:t xml:space="preserve">3</w:t>
            </w:r>
          </w:p>
        </w:tc>
      </w:tr>
    </w:tbl>
    <w:p w:rsidR="00000000" w:rsidDel="00000000" w:rsidP="00000000" w:rsidRDefault="00000000" w:rsidRPr="00000000" w14:paraId="000000BA">
      <w:pPr>
        <w:pStyle w:val="Heading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a14/7/2021</w:t>
      </w:r>
    </w:p>
    <w:p w:rsidR="00000000" w:rsidDel="00000000" w:rsidP="00000000" w:rsidRDefault="00000000" w:rsidRPr="00000000" w14:paraId="000000BB">
      <w:pPr>
        <w:rPr>
          <w:sz w:val="26"/>
          <w:szCs w:val="26"/>
        </w:rPr>
      </w:pPr>
      <w:r w:rsidDel="00000000" w:rsidR="00000000" w:rsidRPr="00000000">
        <w:rPr>
          <w:sz w:val="26"/>
          <w:szCs w:val="26"/>
          <w:rtl w:val="0"/>
        </w:rPr>
        <w:t xml:space="preserve">DSA11029. Đường đi tới nốt lá</w:t>
      </w:r>
    </w:p>
    <w:p w:rsidR="00000000" w:rsidDel="00000000" w:rsidP="00000000" w:rsidRDefault="00000000" w:rsidRPr="00000000" w14:paraId="000000BC">
      <w:pPr>
        <w:spacing w:after="280" w:line="240" w:lineRule="auto"/>
        <w:jc w:val="both"/>
        <w:rPr>
          <w:color w:val="1f1f1f"/>
          <w:sz w:val="26"/>
          <w:szCs w:val="26"/>
        </w:rPr>
      </w:pPr>
      <w:r w:rsidDel="00000000" w:rsidR="00000000" w:rsidRPr="00000000">
        <w:rPr>
          <w:color w:val="1f1f1f"/>
          <w:sz w:val="26"/>
          <w:szCs w:val="26"/>
          <w:rtl w:val="0"/>
        </w:rPr>
        <w:t xml:space="preserve">Cho một cây có N node, gốc tại 1. Với mỗi node lá, bạn hãy in ra đường đi từ node gốc tới nó.</w:t>
      </w:r>
    </w:p>
    <w:p w:rsidR="00000000" w:rsidDel="00000000" w:rsidP="00000000" w:rsidRDefault="00000000" w:rsidRPr="00000000" w14:paraId="000000BD">
      <w:pPr>
        <w:spacing w:after="280" w:line="240" w:lineRule="auto"/>
        <w:jc w:val="center"/>
        <w:rPr>
          <w:color w:val="1f1f1f"/>
          <w:sz w:val="26"/>
          <w:szCs w:val="26"/>
        </w:rPr>
      </w:pPr>
      <w:r w:rsidDel="00000000" w:rsidR="00000000" w:rsidRPr="00000000">
        <w:rPr>
          <w:sz w:val="26"/>
          <w:szCs w:val="26"/>
        </w:rPr>
        <w:drawing>
          <wp:inline distB="0" distT="0" distL="0" distR="0">
            <wp:extent cx="2470150" cy="1485900"/>
            <wp:effectExtent b="0" l="0" r="0" t="0"/>
            <wp:docPr descr="C:\Users\Xuan Loc\AppData\Local\Microsoft\Windows\INetCache\Content.MSO\DF5CBD1B.tmp" id="12" name="image3.png"/>
            <a:graphic>
              <a:graphicData uri="http://schemas.openxmlformats.org/drawingml/2006/picture">
                <pic:pic>
                  <pic:nvPicPr>
                    <pic:cNvPr descr="C:\Users\Xuan Loc\AppData\Local\Microsoft\Windows\INetCache\Content.MSO\DF5CBD1B.tmp" id="0" name="image3.png"/>
                    <pic:cNvPicPr preferRelativeResize="0"/>
                  </pic:nvPicPr>
                  <pic:blipFill>
                    <a:blip r:embed="rId12"/>
                    <a:srcRect b="0" l="0" r="0" t="0"/>
                    <a:stretch>
                      <a:fillRect/>
                    </a:stretch>
                  </pic:blipFill>
                  <pic:spPr>
                    <a:xfrm>
                      <a:off x="0" y="0"/>
                      <a:ext cx="24701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BF">
      <w:pPr>
        <w:spacing w:after="280" w:line="240" w:lineRule="auto"/>
        <w:jc w:val="both"/>
        <w:rPr>
          <w:color w:val="1f1f1f"/>
          <w:sz w:val="26"/>
          <w:szCs w:val="26"/>
        </w:rPr>
      </w:pPr>
      <w:r w:rsidDel="00000000" w:rsidR="00000000" w:rsidRPr="00000000">
        <w:rPr>
          <w:color w:val="1f1f1f"/>
          <w:sz w:val="26"/>
          <w:szCs w:val="26"/>
          <w:rtl w:val="0"/>
        </w:rPr>
        <w:t xml:space="preserve">Dòng đầu tiên là số lượng bộ test T( T≤ 20).</w:t>
      </w:r>
    </w:p>
    <w:p w:rsidR="00000000" w:rsidDel="00000000" w:rsidP="00000000" w:rsidRDefault="00000000" w:rsidRPr="00000000" w14:paraId="000000C0">
      <w:pPr>
        <w:spacing w:after="280" w:line="240" w:lineRule="auto"/>
        <w:jc w:val="both"/>
        <w:rPr>
          <w:color w:val="1f1f1f"/>
          <w:sz w:val="26"/>
          <w:szCs w:val="26"/>
        </w:rPr>
      </w:pPr>
      <w:r w:rsidDel="00000000" w:rsidR="00000000" w:rsidRPr="00000000">
        <w:rPr>
          <w:color w:val="1f1f1f"/>
          <w:sz w:val="26"/>
          <w:szCs w:val="26"/>
          <w:rtl w:val="0"/>
        </w:rPr>
        <w:t xml:space="preserve">Mỗi test bắt đầu bằng số nguyên N (1 ≤ N ≤ 1000).</w:t>
      </w:r>
    </w:p>
    <w:p w:rsidR="00000000" w:rsidDel="00000000" w:rsidP="00000000" w:rsidRDefault="00000000" w:rsidRPr="00000000" w14:paraId="000000C1">
      <w:pPr>
        <w:spacing w:after="280" w:line="240" w:lineRule="auto"/>
        <w:jc w:val="both"/>
        <w:rPr>
          <w:color w:val="1f1f1f"/>
          <w:sz w:val="26"/>
          <w:szCs w:val="26"/>
        </w:rPr>
      </w:pPr>
      <w:r w:rsidDel="00000000" w:rsidR="00000000" w:rsidRPr="00000000">
        <w:rPr>
          <w:color w:val="1f1f1f"/>
          <w:sz w:val="26"/>
          <w:szCs w:val="26"/>
          <w:rtl w:val="0"/>
        </w:rPr>
        <w:t xml:space="preserve">N-1 dòng tiếp theo, mỗi dòng gồm 2 số nguyên u, v cho biết node u nối với node v.</w:t>
      </w:r>
    </w:p>
    <w:p w:rsidR="00000000" w:rsidDel="00000000" w:rsidP="00000000" w:rsidRDefault="00000000" w:rsidRPr="00000000" w14:paraId="000000C2">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0C3">
      <w:pPr>
        <w:spacing w:after="280" w:line="240" w:lineRule="auto"/>
        <w:jc w:val="both"/>
        <w:rPr>
          <w:color w:val="1f1f1f"/>
          <w:sz w:val="26"/>
          <w:szCs w:val="26"/>
        </w:rPr>
      </w:pPr>
      <w:r w:rsidDel="00000000" w:rsidR="00000000" w:rsidRPr="00000000">
        <w:rPr>
          <w:color w:val="1f1f1f"/>
          <w:sz w:val="26"/>
          <w:szCs w:val="26"/>
          <w:rtl w:val="0"/>
        </w:rPr>
        <w:t xml:space="preserve">Với mỗi test, in ra K dòng, trong đó K là số lượng node lá. Mỗi dòng là đường đi từ node gốc tới node lá X. Node lá nào có nhãn nhỏ hơn, in ra trước.</w:t>
      </w:r>
    </w:p>
    <w:p w:rsidR="00000000" w:rsidDel="00000000" w:rsidP="00000000" w:rsidRDefault="00000000" w:rsidRPr="00000000" w14:paraId="000000C4">
      <w:pPr>
        <w:spacing w:after="280" w:line="240" w:lineRule="auto"/>
        <w:jc w:val="both"/>
        <w:rPr>
          <w:color w:val="1f1f1f"/>
          <w:sz w:val="26"/>
          <w:szCs w:val="26"/>
        </w:rPr>
      </w:pPr>
      <w:r w:rsidDel="00000000" w:rsidR="00000000" w:rsidRPr="00000000">
        <w:rPr>
          <w:b w:val="1"/>
          <w:color w:val="1f1f1f"/>
          <w:sz w:val="26"/>
          <w:szCs w:val="26"/>
          <w:rtl w:val="0"/>
        </w:rPr>
        <w:t xml:space="preserve">Test ví dụ:</w:t>
      </w:r>
      <w:r w:rsidDel="00000000" w:rsidR="00000000" w:rsidRPr="00000000">
        <w:rPr>
          <w:rtl w:val="0"/>
        </w:rPr>
      </w:r>
    </w:p>
    <w:tbl>
      <w:tblPr>
        <w:tblStyle w:val="Table12"/>
        <w:tblW w:w="9389.0" w:type="dxa"/>
        <w:jc w:val="left"/>
        <w:tblInd w:w="0.0" w:type="dxa"/>
        <w:tblLayout w:type="fixed"/>
        <w:tblLook w:val="0400"/>
      </w:tblPr>
      <w:tblGrid>
        <w:gridCol w:w="4693"/>
        <w:gridCol w:w="4696"/>
        <w:tblGridChange w:id="0">
          <w:tblGrid>
            <w:gridCol w:w="4693"/>
            <w:gridCol w:w="46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6">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rHeight w:val="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7">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C8">
            <w:pPr>
              <w:spacing w:after="280" w:line="240" w:lineRule="auto"/>
              <w:jc w:val="both"/>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0C9">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CA">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CB">
            <w:pPr>
              <w:spacing w:after="280" w:line="240" w:lineRule="auto"/>
              <w:jc w:val="both"/>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0CC">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CD">
            <w:pPr>
              <w:spacing w:after="280" w:line="240" w:lineRule="auto"/>
              <w:jc w:val="both"/>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0CE">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CF">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D0">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0D1">
            <w:pPr>
              <w:spacing w:line="240" w:lineRule="auto"/>
              <w:jc w:val="both"/>
              <w:rPr>
                <w:color w:val="1f1f1f"/>
                <w:sz w:val="26"/>
                <w:szCs w:val="26"/>
              </w:rPr>
            </w:pPr>
            <w:r w:rsidDel="00000000" w:rsidR="00000000" w:rsidRPr="00000000">
              <w:rPr>
                <w:color w:val="1f1f1f"/>
                <w:sz w:val="26"/>
                <w:szCs w:val="26"/>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D2">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D3">
            <w:pPr>
              <w:spacing w:after="280" w:line="240" w:lineRule="auto"/>
              <w:jc w:val="both"/>
              <w:rPr>
                <w:color w:val="1f1f1f"/>
                <w:sz w:val="26"/>
                <w:szCs w:val="26"/>
              </w:rPr>
            </w:pPr>
            <w:r w:rsidDel="00000000" w:rsidR="00000000" w:rsidRPr="00000000">
              <w:rPr>
                <w:color w:val="1f1f1f"/>
                <w:sz w:val="26"/>
                <w:szCs w:val="26"/>
                <w:rtl w:val="0"/>
              </w:rPr>
              <w:t xml:space="preserve">1 2 4</w:t>
            </w:r>
          </w:p>
          <w:p w:rsidR="00000000" w:rsidDel="00000000" w:rsidP="00000000" w:rsidRDefault="00000000" w:rsidRPr="00000000" w14:paraId="000000D4">
            <w:pPr>
              <w:spacing w:after="280" w:line="240" w:lineRule="auto"/>
              <w:jc w:val="both"/>
              <w:rPr>
                <w:color w:val="1f1f1f"/>
                <w:sz w:val="26"/>
                <w:szCs w:val="26"/>
              </w:rPr>
            </w:pPr>
            <w:r w:rsidDel="00000000" w:rsidR="00000000" w:rsidRPr="00000000">
              <w:rPr>
                <w:color w:val="1f1f1f"/>
                <w:sz w:val="26"/>
                <w:szCs w:val="26"/>
                <w:rtl w:val="0"/>
              </w:rPr>
              <w:t xml:space="preserve">1 2 5</w:t>
            </w:r>
          </w:p>
          <w:p w:rsidR="00000000" w:rsidDel="00000000" w:rsidP="00000000" w:rsidRDefault="00000000" w:rsidRPr="00000000" w14:paraId="000000D5">
            <w:pPr>
              <w:spacing w:line="240" w:lineRule="auto"/>
              <w:jc w:val="both"/>
              <w:rPr>
                <w:color w:val="1f1f1f"/>
                <w:sz w:val="26"/>
                <w:szCs w:val="26"/>
              </w:rPr>
            </w:pPr>
            <w:r w:rsidDel="00000000" w:rsidR="00000000" w:rsidRPr="00000000">
              <w:rPr>
                <w:color w:val="1f1f1f"/>
                <w:sz w:val="26"/>
                <w:szCs w:val="26"/>
                <w:rtl w:val="0"/>
              </w:rPr>
              <w:t xml:space="preserve">1 2 3 4</w:t>
            </w:r>
          </w:p>
        </w:tc>
      </w:tr>
    </w:tbl>
    <w:p w:rsidR="00000000" w:rsidDel="00000000" w:rsidP="00000000" w:rsidRDefault="00000000" w:rsidRPr="00000000" w14:paraId="000000D6">
      <w:pPr>
        <w:rPr>
          <w:sz w:val="26"/>
          <w:szCs w:val="26"/>
        </w:rPr>
      </w:pPr>
      <w:r w:rsidDel="00000000" w:rsidR="00000000" w:rsidRPr="00000000">
        <w:rPr>
          <w:color w:val="1f1f1f"/>
          <w:sz w:val="26"/>
          <w:szCs w:val="26"/>
          <w:rtl w:val="0"/>
        </w:rPr>
        <w:t xml:space="preserve"> </w:t>
      </w:r>
      <w:r w:rsidDel="00000000" w:rsidR="00000000" w:rsidRPr="00000000">
        <w:rPr>
          <w:sz w:val="26"/>
          <w:szCs w:val="26"/>
          <w:rtl w:val="0"/>
        </w:rPr>
        <w:t xml:space="preserve">DSA11005. Duyệt cây 2</w:t>
      </w:r>
    </w:p>
    <w:p w:rsidR="00000000" w:rsidDel="00000000" w:rsidP="00000000" w:rsidRDefault="00000000" w:rsidRPr="00000000" w14:paraId="000000D7">
      <w:pPr>
        <w:spacing w:after="280" w:line="240" w:lineRule="auto"/>
        <w:rPr>
          <w:color w:val="1f1f1f"/>
          <w:sz w:val="26"/>
          <w:szCs w:val="26"/>
        </w:rPr>
      </w:pPr>
      <w:r w:rsidDel="00000000" w:rsidR="00000000" w:rsidRPr="00000000">
        <w:rPr>
          <w:color w:val="1f1f1f"/>
          <w:sz w:val="26"/>
          <w:szCs w:val="26"/>
          <w:rtl w:val="0"/>
        </w:rPr>
        <w:t xml:space="preserve">Cho hai mảng là phép duyệt Inorder và Level-order, nhiệm vụ của bạn là xây dựng cây nhị phân và đưa ra kết quả phép duyệt Postorder. Level-order là phép duyệt theo từng mức của cây. Ví dụ như cây dưới đây ta có phép Inorder và Level-order như dưới đây:</w:t>
      </w:r>
    </w:p>
    <w:p w:rsidR="00000000" w:rsidDel="00000000" w:rsidP="00000000" w:rsidRDefault="00000000" w:rsidRPr="00000000" w14:paraId="000000D8">
      <w:pPr>
        <w:spacing w:after="280" w:line="240" w:lineRule="auto"/>
        <w:rPr>
          <w:color w:val="1f1f1f"/>
          <w:sz w:val="26"/>
          <w:szCs w:val="26"/>
        </w:rPr>
      </w:pPr>
      <w:r w:rsidDel="00000000" w:rsidR="00000000" w:rsidRPr="00000000">
        <w:rPr>
          <w:color w:val="1f1f1f"/>
          <w:sz w:val="26"/>
          <w:szCs w:val="26"/>
          <w:rtl w:val="0"/>
        </w:rPr>
        <w:t xml:space="preserve">Inorder : 4  8  10  12 14 20 22</w:t>
      </w:r>
    </w:p>
    <w:p w:rsidR="00000000" w:rsidDel="00000000" w:rsidP="00000000" w:rsidRDefault="00000000" w:rsidRPr="00000000" w14:paraId="000000D9">
      <w:pPr>
        <w:spacing w:after="280" w:line="240" w:lineRule="auto"/>
        <w:rPr>
          <w:color w:val="1f1f1f"/>
          <w:sz w:val="26"/>
          <w:szCs w:val="26"/>
        </w:rPr>
      </w:pPr>
      <w:r w:rsidDel="00000000" w:rsidR="00000000" w:rsidRPr="00000000">
        <w:rPr>
          <w:color w:val="1f1f1f"/>
          <w:sz w:val="26"/>
          <w:szCs w:val="26"/>
          <w:rtl w:val="0"/>
        </w:rPr>
        <w:t xml:space="preserve">Level order: 20  8  22  4  12  10  14</w:t>
      </w:r>
    </w:p>
    <w:p w:rsidR="00000000" w:rsidDel="00000000" w:rsidP="00000000" w:rsidRDefault="00000000" w:rsidRPr="00000000" w14:paraId="000000DA">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DB">
      <w:pPr>
        <w:numPr>
          <w:ilvl w:val="0"/>
          <w:numId w:val="3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DC">
      <w:pPr>
        <w:numPr>
          <w:ilvl w:val="0"/>
          <w:numId w:val="3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3 dòng: dòng đầu tiên đưa vào số N là số lượng node; dòng tiếp theo đưa vào N số là phép duyệt Inorder; dòng cuối cùng đưa vào N số là phép duyệt Level-order; các số được viết cách nhau một vài khoảng trống.</w:t>
      </w:r>
    </w:p>
    <w:p w:rsidR="00000000" w:rsidDel="00000000" w:rsidP="00000000" w:rsidRDefault="00000000" w:rsidRPr="00000000" w14:paraId="000000DD">
      <w:pPr>
        <w:numPr>
          <w:ilvl w:val="0"/>
          <w:numId w:val="32"/>
        </w:numPr>
        <w:spacing w:after="280" w:before="0" w:line="240" w:lineRule="auto"/>
        <w:ind w:left="720" w:hanging="360"/>
        <w:rPr>
          <w:color w:val="1f1f1f"/>
          <w:sz w:val="26"/>
          <w:szCs w:val="26"/>
        </w:rPr>
      </w:pPr>
      <w:sdt>
        <w:sdtPr>
          <w:tag w:val="goog_rdk_30"/>
        </w:sdtPr>
        <w:sdtContent>
          <w:r w:rsidDel="00000000" w:rsidR="00000000" w:rsidRPr="00000000">
            <w:rPr>
              <w:rFonts w:ascii="Caudex" w:cs="Caudex" w:eastAsia="Caudex" w:hAnsi="Caudex"/>
              <w:color w:val="1f1f1f"/>
              <w:sz w:val="26"/>
              <w:szCs w:val="26"/>
              <w:rtl w:val="0"/>
            </w:rPr>
            <w:t xml:space="preserve">T, N, node thỏa mãn ràng buộc: 1≤T≤100; 1≤N≤10</w:t>
          </w:r>
        </w:sdtContent>
      </w:sdt>
      <w:r w:rsidDel="00000000" w:rsidR="00000000" w:rsidRPr="00000000">
        <w:rPr>
          <w:color w:val="1f1f1f"/>
          <w:sz w:val="26"/>
          <w:szCs w:val="26"/>
          <w:vertAlign w:val="superscript"/>
          <w:rtl w:val="0"/>
        </w:rPr>
        <w:t xml:space="preserve">3</w:t>
      </w:r>
      <w:sdt>
        <w:sdtPr>
          <w:tag w:val="goog_rdk_31"/>
        </w:sdtPr>
        <w:sdtContent>
          <w:r w:rsidDel="00000000" w:rsidR="00000000" w:rsidRPr="00000000">
            <w:rPr>
              <w:rFonts w:ascii="Gungsuh" w:cs="Gungsuh" w:eastAsia="Gungsuh" w:hAnsi="Gungsuh"/>
              <w:color w:val="1f1f1f"/>
              <w:sz w:val="26"/>
              <w:szCs w:val="26"/>
              <w:rtl w:val="0"/>
            </w:rPr>
            <w:t xml:space="preserve">; 1≤A[i]≤10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DE">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DF">
      <w:pPr>
        <w:numPr>
          <w:ilvl w:val="0"/>
          <w:numId w:val="3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phép duyệt Postorder theo từng dòng.</w:t>
      </w:r>
    </w:p>
    <w:p w:rsidR="00000000" w:rsidDel="00000000" w:rsidP="00000000" w:rsidRDefault="00000000" w:rsidRPr="00000000" w14:paraId="000000E0">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3"/>
        <w:tblW w:w="831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155"/>
        <w:gridCol w:w="4155"/>
        <w:tblGridChange w:id="0">
          <w:tblGrid>
            <w:gridCol w:w="4155"/>
            <w:gridCol w:w="41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2">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3">
            <w:pPr>
              <w:spacing w:line="240" w:lineRule="auto"/>
              <w:rPr>
                <w:color w:val="1f1f1f"/>
                <w:sz w:val="26"/>
                <w:szCs w:val="26"/>
              </w:rPr>
            </w:pPr>
            <w:r w:rsidDel="00000000" w:rsidR="00000000" w:rsidRPr="00000000">
              <w:rPr>
                <w:color w:val="1f1f1f"/>
                <w:sz w:val="26"/>
                <w:szCs w:val="26"/>
                <w:rtl w:val="0"/>
              </w:rPr>
              <w:t xml:space="preserve">2</w:t>
              <w:br w:type="textWrapping"/>
              <w:t xml:space="preserve">3</w:t>
              <w:br w:type="textWrapping"/>
              <w:t xml:space="preserve">1 0 2 </w:t>
              <w:br w:type="textWrapping"/>
              <w:t xml:space="preserve">0 1 2 </w:t>
              <w:br w:type="textWrapping"/>
              <w:t xml:space="preserve">7</w:t>
              <w:br w:type="textWrapping"/>
              <w:t xml:space="preserve">3 1 4 0 5 2 6 </w:t>
              <w:br w:type="textWrapping"/>
              <w:t xml:space="preserve">0 1 2 3 4 5 6 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4">
            <w:pPr>
              <w:spacing w:after="280" w:line="240" w:lineRule="auto"/>
              <w:rPr>
                <w:color w:val="1f1f1f"/>
                <w:sz w:val="26"/>
                <w:szCs w:val="26"/>
              </w:rPr>
            </w:pPr>
            <w:r w:rsidDel="00000000" w:rsidR="00000000" w:rsidRPr="00000000">
              <w:rPr>
                <w:color w:val="1f1f1f"/>
                <w:sz w:val="26"/>
                <w:szCs w:val="26"/>
                <w:rtl w:val="0"/>
              </w:rPr>
              <w:t xml:space="preserve">1 2 0</w:t>
            </w:r>
          </w:p>
          <w:p w:rsidR="00000000" w:rsidDel="00000000" w:rsidP="00000000" w:rsidRDefault="00000000" w:rsidRPr="00000000" w14:paraId="000000E5">
            <w:pPr>
              <w:spacing w:line="240" w:lineRule="auto"/>
              <w:rPr>
                <w:color w:val="1f1f1f"/>
                <w:sz w:val="26"/>
                <w:szCs w:val="26"/>
              </w:rPr>
            </w:pPr>
            <w:r w:rsidDel="00000000" w:rsidR="00000000" w:rsidRPr="00000000">
              <w:rPr>
                <w:color w:val="1f1f1f"/>
                <w:sz w:val="26"/>
                <w:szCs w:val="26"/>
                <w:rtl w:val="0"/>
              </w:rPr>
              <w:t xml:space="preserve">3 4 1 5 6 2 0</w:t>
            </w:r>
          </w:p>
        </w:tc>
      </w:tr>
    </w:tbl>
    <w:p w:rsidR="00000000" w:rsidDel="00000000" w:rsidP="00000000" w:rsidRDefault="00000000" w:rsidRPr="00000000" w14:paraId="000000E6">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0E7">
      <w:pPr>
        <w:spacing w:after="280" w:line="240" w:lineRule="auto"/>
        <w:rPr>
          <w:color w:val="1f1f1f"/>
          <w:sz w:val="26"/>
          <w:szCs w:val="26"/>
        </w:rPr>
      </w:pPr>
      <w:r w:rsidDel="00000000" w:rsidR="00000000" w:rsidRPr="00000000">
        <w:rPr>
          <w:color w:val="1f1f1f"/>
          <w:sz w:val="26"/>
          <w:szCs w:val="26"/>
          <w:rtl w:val="0"/>
        </w:rPr>
        <w:t xml:space="preserve">DSA11017. Duyệt cây BST 1</w:t>
      </w:r>
    </w:p>
    <w:p w:rsidR="00000000" w:rsidDel="00000000" w:rsidP="00000000" w:rsidRDefault="00000000" w:rsidRPr="00000000" w14:paraId="000000E8">
      <w:pPr>
        <w:spacing w:after="280" w:line="240" w:lineRule="auto"/>
        <w:rPr>
          <w:color w:val="1f1f1f"/>
          <w:sz w:val="26"/>
          <w:szCs w:val="26"/>
        </w:rPr>
      </w:pPr>
      <w:r w:rsidDel="00000000" w:rsidR="00000000" w:rsidRPr="00000000">
        <w:rPr>
          <w:color w:val="1f1f1f"/>
          <w:sz w:val="26"/>
          <w:szCs w:val="26"/>
          <w:rtl w:val="0"/>
        </w:rPr>
        <w:t xml:space="preserve">Cho mảng A[] gồm N node là biểu diễn phép duyệt theo thứ tự trước (Preorder) của cây nhị phân tìm kiếm. Nhiệm vụ của bạn là đưa ra phép duyệt theo thứ tự sau của cây nhị phân tìm kiếm.</w:t>
      </w:r>
    </w:p>
    <w:p w:rsidR="00000000" w:rsidDel="00000000" w:rsidP="00000000" w:rsidRDefault="00000000" w:rsidRPr="00000000" w14:paraId="000000E9">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EA">
      <w:pPr>
        <w:numPr>
          <w:ilvl w:val="0"/>
          <w:numId w:val="3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EB">
      <w:pPr>
        <w:numPr>
          <w:ilvl w:val="0"/>
          <w:numId w:val="3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node; dòng tiếp theo đưa vào N số A[i]; các số được viết cách nhau một vài khoảng trống.</w:t>
      </w:r>
    </w:p>
    <w:p w:rsidR="00000000" w:rsidDel="00000000" w:rsidP="00000000" w:rsidRDefault="00000000" w:rsidRPr="00000000" w14:paraId="000000EC">
      <w:pPr>
        <w:numPr>
          <w:ilvl w:val="0"/>
          <w:numId w:val="34"/>
        </w:numPr>
        <w:spacing w:after="280" w:before="0" w:line="240" w:lineRule="auto"/>
        <w:ind w:left="720" w:hanging="360"/>
        <w:rPr>
          <w:color w:val="1f1f1f"/>
          <w:sz w:val="26"/>
          <w:szCs w:val="26"/>
        </w:rPr>
      </w:pPr>
      <w:sdt>
        <w:sdtPr>
          <w:tag w:val="goog_rdk_32"/>
        </w:sdtPr>
        <w:sdtContent>
          <w:r w:rsidDel="00000000" w:rsidR="00000000" w:rsidRPr="00000000">
            <w:rPr>
              <w:rFonts w:ascii="Caudex" w:cs="Caudex" w:eastAsia="Caudex" w:hAnsi="Caudex"/>
              <w:color w:val="1f1f1f"/>
              <w:sz w:val="26"/>
              <w:szCs w:val="26"/>
              <w:rtl w:val="0"/>
            </w:rPr>
            <w:t xml:space="preserve">T, N, node thỏa mãn ràng buộc: 1≤T≤100; 1≤N≤10</w:t>
          </w:r>
        </w:sdtContent>
      </w:sdt>
      <w:r w:rsidDel="00000000" w:rsidR="00000000" w:rsidRPr="00000000">
        <w:rPr>
          <w:color w:val="1f1f1f"/>
          <w:sz w:val="26"/>
          <w:szCs w:val="26"/>
          <w:vertAlign w:val="superscript"/>
          <w:rtl w:val="0"/>
        </w:rPr>
        <w:t xml:space="preserve">3</w:t>
      </w:r>
      <w:sdt>
        <w:sdtPr>
          <w:tag w:val="goog_rdk_33"/>
        </w:sdtPr>
        <w:sdtContent>
          <w:r w:rsidDel="00000000" w:rsidR="00000000" w:rsidRPr="00000000">
            <w:rPr>
              <w:rFonts w:ascii="Gungsuh" w:cs="Gungsuh" w:eastAsia="Gungsuh" w:hAnsi="Gungsuh"/>
              <w:color w:val="1f1f1f"/>
              <w:sz w:val="26"/>
              <w:szCs w:val="26"/>
              <w:rtl w:val="0"/>
            </w:rPr>
            <w:t xml:space="preserve">; 1≤A[i]≤10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ED">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EE">
      <w:pPr>
        <w:numPr>
          <w:ilvl w:val="0"/>
          <w:numId w:val="22"/>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phép duyệt Postorder theo từng dòng.</w:t>
      </w:r>
    </w:p>
    <w:p w:rsidR="00000000" w:rsidDel="00000000" w:rsidP="00000000" w:rsidRDefault="00000000" w:rsidRPr="00000000" w14:paraId="000000EF">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p w:rsidR="00000000" w:rsidDel="00000000" w:rsidP="00000000" w:rsidRDefault="00000000" w:rsidRPr="00000000" w14:paraId="000000F0">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14"/>
        <w:tblW w:w="831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155"/>
        <w:gridCol w:w="4155"/>
        <w:tblGridChange w:id="0">
          <w:tblGrid>
            <w:gridCol w:w="4155"/>
            <w:gridCol w:w="41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1">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2">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spacing w:line="240" w:lineRule="auto"/>
              <w:rPr>
                <w:color w:val="1f1f1f"/>
                <w:sz w:val="26"/>
                <w:szCs w:val="26"/>
              </w:rPr>
            </w:pPr>
            <w:r w:rsidDel="00000000" w:rsidR="00000000" w:rsidRPr="00000000">
              <w:rPr>
                <w:color w:val="1f1f1f"/>
                <w:sz w:val="26"/>
                <w:szCs w:val="26"/>
                <w:rtl w:val="0"/>
              </w:rPr>
              <w:t xml:space="preserve">2</w:t>
              <w:br w:type="textWrapping"/>
              <w:t xml:space="preserve">5</w:t>
              <w:br w:type="textWrapping"/>
              <w:t xml:space="preserve">40 30 35 80 100</w:t>
              <w:br w:type="textWrapping"/>
              <w:t xml:space="preserve">8</w:t>
              <w:br w:type="textWrapping"/>
              <w:t xml:space="preserve">40 30 32 35 80 90 100 120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4">
            <w:pPr>
              <w:spacing w:line="240" w:lineRule="auto"/>
              <w:rPr>
                <w:color w:val="1f1f1f"/>
                <w:sz w:val="26"/>
                <w:szCs w:val="26"/>
              </w:rPr>
            </w:pPr>
            <w:r w:rsidDel="00000000" w:rsidR="00000000" w:rsidRPr="00000000">
              <w:rPr>
                <w:color w:val="1f1f1f"/>
                <w:sz w:val="26"/>
                <w:szCs w:val="26"/>
                <w:rtl w:val="0"/>
              </w:rPr>
              <w:t xml:space="preserve">35 30 100 80 40</w:t>
              <w:br w:type="textWrapping"/>
              <w:t xml:space="preserve">35 32 30 120 100 90 80 40</w:t>
              <w:br w:type="textWrapping"/>
              <w:t xml:space="preserve"> </w:t>
            </w:r>
          </w:p>
        </w:tc>
      </w:tr>
    </w:tbl>
    <w:p w:rsidR="00000000" w:rsidDel="00000000" w:rsidP="00000000" w:rsidRDefault="00000000" w:rsidRPr="00000000" w14:paraId="000000F5">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0F6">
      <w:pPr>
        <w:spacing w:after="280" w:line="240" w:lineRule="auto"/>
        <w:rPr>
          <w:color w:val="1f1f1f"/>
          <w:sz w:val="26"/>
          <w:szCs w:val="26"/>
        </w:rPr>
      </w:pPr>
      <w:r w:rsidDel="00000000" w:rsidR="00000000" w:rsidRPr="00000000">
        <w:rPr>
          <w:color w:val="1f1f1f"/>
          <w:sz w:val="26"/>
          <w:szCs w:val="26"/>
          <w:rtl w:val="0"/>
        </w:rPr>
        <w:t xml:space="preserve">DSA11020. Kiểm tra cây BST</w:t>
      </w:r>
    </w:p>
    <w:p w:rsidR="00000000" w:rsidDel="00000000" w:rsidP="00000000" w:rsidRDefault="00000000" w:rsidRPr="00000000" w14:paraId="000000F7">
      <w:pPr>
        <w:spacing w:after="280" w:line="240" w:lineRule="auto"/>
        <w:rPr>
          <w:color w:val="1f1f1f"/>
          <w:sz w:val="26"/>
          <w:szCs w:val="26"/>
        </w:rPr>
      </w:pPr>
      <w:r w:rsidDel="00000000" w:rsidR="00000000" w:rsidRPr="00000000">
        <w:rPr>
          <w:color w:val="1f1f1f"/>
          <w:sz w:val="26"/>
          <w:szCs w:val="26"/>
          <w:rtl w:val="0"/>
        </w:rPr>
        <w:t xml:space="preserve">Cho một mảng A[] gồm N phần tử. Nhiệm vụ của bạn là đưa ra 1 nếu mảng A[] biểu diễn phép duyệt inorder của cây nhị phân tìm kiếm, ngược lại đưa ra 0.</w:t>
      </w:r>
    </w:p>
    <w:p w:rsidR="00000000" w:rsidDel="00000000" w:rsidP="00000000" w:rsidRDefault="00000000" w:rsidRPr="00000000" w14:paraId="000000F8">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F9">
      <w:pPr>
        <w:numPr>
          <w:ilvl w:val="0"/>
          <w:numId w:val="2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FA">
      <w:pPr>
        <w:numPr>
          <w:ilvl w:val="0"/>
          <w:numId w:val="2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node của cây tìm kiếm; dòng tiếp theo đưa vào N số A[i]; các số được viết cách nhau một vài khoảng trống.</w:t>
      </w:r>
    </w:p>
    <w:p w:rsidR="00000000" w:rsidDel="00000000" w:rsidP="00000000" w:rsidRDefault="00000000" w:rsidRPr="00000000" w14:paraId="000000FB">
      <w:pPr>
        <w:numPr>
          <w:ilvl w:val="0"/>
          <w:numId w:val="25"/>
        </w:numPr>
        <w:spacing w:after="280" w:before="0" w:line="240" w:lineRule="auto"/>
        <w:ind w:left="720" w:hanging="360"/>
        <w:rPr>
          <w:color w:val="1f1f1f"/>
          <w:sz w:val="26"/>
          <w:szCs w:val="26"/>
        </w:rPr>
      </w:pPr>
      <w:sdt>
        <w:sdtPr>
          <w:tag w:val="goog_rdk_34"/>
        </w:sdtPr>
        <w:sdtContent>
          <w:r w:rsidDel="00000000" w:rsidR="00000000" w:rsidRPr="00000000">
            <w:rPr>
              <w:rFonts w:ascii="Caudex" w:cs="Caudex" w:eastAsia="Caudex" w:hAnsi="Caudex"/>
              <w:color w:val="1f1f1f"/>
              <w:sz w:val="26"/>
              <w:szCs w:val="26"/>
              <w:rtl w:val="0"/>
            </w:rPr>
            <w:t xml:space="preserve">T, N, A[i] thỏa mãn ràng buộc: 1≤T≤100; 1≤N≤10</w:t>
          </w:r>
        </w:sdtContent>
      </w:sdt>
      <w:r w:rsidDel="00000000" w:rsidR="00000000" w:rsidRPr="00000000">
        <w:rPr>
          <w:color w:val="1f1f1f"/>
          <w:sz w:val="26"/>
          <w:szCs w:val="26"/>
          <w:vertAlign w:val="superscript"/>
          <w:rtl w:val="0"/>
        </w:rPr>
        <w:t xml:space="preserve">3</w:t>
      </w:r>
      <w:sdt>
        <w:sdtPr>
          <w:tag w:val="goog_rdk_35"/>
        </w:sdtPr>
        <w:sdtContent>
          <w:r w:rsidDel="00000000" w:rsidR="00000000" w:rsidRPr="00000000">
            <w:rPr>
              <w:rFonts w:ascii="Gungsuh" w:cs="Gungsuh" w:eastAsia="Gungsuh" w:hAnsi="Gungsuh"/>
              <w:color w:val="1f1f1f"/>
              <w:sz w:val="26"/>
              <w:szCs w:val="26"/>
              <w:rtl w:val="0"/>
            </w:rPr>
            <w:t xml:space="preserve">; 1≤A[i]≤10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FC">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FD">
      <w:pPr>
        <w:numPr>
          <w:ilvl w:val="0"/>
          <w:numId w:val="2"/>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FE">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5"/>
        <w:tblW w:w="921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945"/>
        <w:gridCol w:w="2265"/>
        <w:tblGridChange w:id="0">
          <w:tblGrid>
            <w:gridCol w:w="6945"/>
            <w:gridCol w:w="22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F">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0">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1">
            <w:pPr>
              <w:spacing w:line="240" w:lineRule="auto"/>
              <w:rPr>
                <w:color w:val="1f1f1f"/>
                <w:sz w:val="26"/>
                <w:szCs w:val="26"/>
              </w:rPr>
            </w:pPr>
            <w:r w:rsidDel="00000000" w:rsidR="00000000" w:rsidRPr="00000000">
              <w:rPr>
                <w:color w:val="1f1f1f"/>
                <w:sz w:val="26"/>
                <w:szCs w:val="26"/>
                <w:rtl w:val="0"/>
              </w:rPr>
              <w:t xml:space="preserve">3</w:t>
              <w:br w:type="textWrapping"/>
              <w:t xml:space="preserve">5</w:t>
              <w:br w:type="textWrapping"/>
              <w:t xml:space="preserve">10 20 30 40 50</w:t>
              <w:br w:type="textWrapping"/>
              <w:t xml:space="preserve">6</w:t>
              <w:br w:type="textWrapping"/>
              <w:t xml:space="preserve">90 80 100 70 40 30</w:t>
              <w:br w:type="textWrapping"/>
              <w:t xml:space="preserve">3</w:t>
              <w:br w:type="textWrapping"/>
              <w:t xml:space="preserve">1 1 2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2">
            <w:pPr>
              <w:spacing w:line="240" w:lineRule="auto"/>
              <w:rPr>
                <w:color w:val="1f1f1f"/>
                <w:sz w:val="26"/>
                <w:szCs w:val="26"/>
              </w:rPr>
            </w:pPr>
            <w:r w:rsidDel="00000000" w:rsidR="00000000" w:rsidRPr="00000000">
              <w:rPr>
                <w:color w:val="1f1f1f"/>
                <w:sz w:val="26"/>
                <w:szCs w:val="26"/>
                <w:rtl w:val="0"/>
              </w:rPr>
              <w:t xml:space="preserve">1</w:t>
              <w:br w:type="textWrapping"/>
              <w:t xml:space="preserve">0</w:t>
              <w:br w:type="textWrapping"/>
              <w:t xml:space="preserve">0</w:t>
            </w:r>
          </w:p>
        </w:tc>
      </w:tr>
    </w:tbl>
    <w:p w:rsidR="00000000" w:rsidDel="00000000" w:rsidP="00000000" w:rsidRDefault="00000000" w:rsidRPr="00000000" w14:paraId="00000103">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04">
      <w:pPr>
        <w:spacing w:after="280" w:line="240" w:lineRule="auto"/>
        <w:rPr>
          <w:color w:val="1f1f1f"/>
          <w:sz w:val="26"/>
          <w:szCs w:val="26"/>
        </w:rPr>
      </w:pPr>
      <w:r w:rsidDel="00000000" w:rsidR="00000000" w:rsidRPr="00000000">
        <w:rPr>
          <w:color w:val="1f1f1f"/>
          <w:sz w:val="26"/>
          <w:szCs w:val="26"/>
          <w:rtl w:val="0"/>
        </w:rPr>
        <w:t xml:space="preserve">DSA11022. Node trung gian của cây BST</w:t>
      </w:r>
    </w:p>
    <w:p w:rsidR="00000000" w:rsidDel="00000000" w:rsidP="00000000" w:rsidRDefault="00000000" w:rsidRPr="00000000" w14:paraId="00000105">
      <w:pPr>
        <w:spacing w:after="280" w:line="240" w:lineRule="auto"/>
        <w:rPr>
          <w:color w:val="1f1f1f"/>
          <w:sz w:val="26"/>
          <w:szCs w:val="26"/>
        </w:rPr>
      </w:pPr>
      <w:r w:rsidDel="00000000" w:rsidR="00000000" w:rsidRPr="00000000">
        <w:rPr>
          <w:color w:val="1f1f1f"/>
          <w:sz w:val="26"/>
          <w:szCs w:val="26"/>
          <w:rtl w:val="0"/>
        </w:rPr>
        <w:t xml:space="preserve">Cho dãy số gồm N số là phép duyệt theo thứ tự trước (Preorder) của một cây nhị phân tìm kiếm. Hãy đưa ra số các node trung gian của cây ?</w:t>
      </w:r>
    </w:p>
    <w:p w:rsidR="00000000" w:rsidDel="00000000" w:rsidP="00000000" w:rsidRDefault="00000000" w:rsidRPr="00000000" w14:paraId="00000106">
      <w:pPr>
        <w:spacing w:after="280" w:line="240" w:lineRule="auto"/>
        <w:rPr>
          <w:color w:val="1f1f1f"/>
          <w:sz w:val="26"/>
          <w:szCs w:val="26"/>
        </w:rPr>
      </w:pPr>
      <w:r w:rsidDel="00000000" w:rsidR="00000000" w:rsidRPr="00000000">
        <w:rPr>
          <w:color w:val="1f1f1f"/>
          <w:sz w:val="26"/>
          <w:szCs w:val="26"/>
          <w:rtl w:val="0"/>
        </w:rPr>
        <w:t xml:space="preserve">Ví dụ với dãy A[] = {30, 20, 15, 25, 23, 28, 40, 35, 33, 38, 45} là phép duyệt cây theo thứ tự trước sẽ cho ta kết quả là 5 bao gồm các node: 30, 20, 25, 40, 35.                     </w:t>
      </w:r>
    </w:p>
    <w:p w:rsidR="00000000" w:rsidDel="00000000" w:rsidP="00000000" w:rsidRDefault="00000000" w:rsidRPr="00000000" w14:paraId="00000107">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108">
      <w:pPr>
        <w:numPr>
          <w:ilvl w:val="0"/>
          <w:numId w:val="1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 (T≤100).</w:t>
      </w:r>
    </w:p>
    <w:p w:rsidR="00000000" w:rsidDel="00000000" w:rsidP="00000000" w:rsidRDefault="00000000" w:rsidRPr="00000000" w14:paraId="00000109">
      <w:pPr>
        <w:numPr>
          <w:ilvl w:val="0"/>
          <w:numId w:val="11"/>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gồm 2 dòng: dòng thứ nhất là số tự nhiên N (N≤1000). Dòng tiếp theo là N số là phép duyệt theo thứ tự trước của cây BST.</w:t>
      </w:r>
    </w:p>
    <w:p w:rsidR="00000000" w:rsidDel="00000000" w:rsidP="00000000" w:rsidRDefault="00000000" w:rsidRPr="00000000" w14:paraId="0000010A">
      <w:pPr>
        <w:spacing w:after="280" w:line="240" w:lineRule="auto"/>
        <w:rPr>
          <w:color w:val="1f1f1f"/>
          <w:sz w:val="26"/>
          <w:szCs w:val="26"/>
        </w:rPr>
      </w:pPr>
      <w:r w:rsidDel="00000000" w:rsidR="00000000" w:rsidRPr="00000000">
        <w:rPr>
          <w:b w:val="1"/>
          <w:color w:val="1f1f1f"/>
          <w:sz w:val="26"/>
          <w:szCs w:val="26"/>
          <w:rtl w:val="0"/>
        </w:rPr>
        <w:t xml:space="preserve">     Output:</w:t>
      </w:r>
      <w:r w:rsidDel="00000000" w:rsidR="00000000" w:rsidRPr="00000000">
        <w:rPr>
          <w:rtl w:val="0"/>
        </w:rPr>
      </w:r>
    </w:p>
    <w:p w:rsidR="00000000" w:rsidDel="00000000" w:rsidP="00000000" w:rsidRDefault="00000000" w:rsidRPr="00000000" w14:paraId="0000010B">
      <w:pPr>
        <w:numPr>
          <w:ilvl w:val="0"/>
          <w:numId w:val="14"/>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10C">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6"/>
        <w:tblW w:w="937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405"/>
        <w:gridCol w:w="2970"/>
        <w:tblGridChange w:id="0">
          <w:tblGrid>
            <w:gridCol w:w="6405"/>
            <w:gridCol w:w="29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D">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E">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F">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10">
            <w:pPr>
              <w:spacing w:after="280" w:line="240" w:lineRule="auto"/>
              <w:rPr>
                <w:color w:val="1f1f1f"/>
                <w:sz w:val="26"/>
                <w:szCs w:val="26"/>
              </w:rPr>
            </w:pPr>
            <w:r w:rsidDel="00000000" w:rsidR="00000000" w:rsidRPr="00000000">
              <w:rPr>
                <w:color w:val="1f1f1f"/>
                <w:sz w:val="26"/>
                <w:szCs w:val="26"/>
                <w:rtl w:val="0"/>
              </w:rPr>
              <w:t xml:space="preserve">6</w:t>
            </w:r>
          </w:p>
          <w:p w:rsidR="00000000" w:rsidDel="00000000" w:rsidP="00000000" w:rsidRDefault="00000000" w:rsidRPr="00000000" w14:paraId="00000111">
            <w:pPr>
              <w:spacing w:after="280" w:line="240" w:lineRule="auto"/>
              <w:rPr>
                <w:color w:val="1f1f1f"/>
                <w:sz w:val="26"/>
                <w:szCs w:val="26"/>
              </w:rPr>
            </w:pPr>
            <w:r w:rsidDel="00000000" w:rsidR="00000000" w:rsidRPr="00000000">
              <w:rPr>
                <w:color w:val="1f1f1f"/>
                <w:sz w:val="26"/>
                <w:szCs w:val="26"/>
                <w:rtl w:val="0"/>
              </w:rPr>
              <w:t xml:space="preserve">10 5 1 7 40 50</w:t>
            </w:r>
          </w:p>
          <w:p w:rsidR="00000000" w:rsidDel="00000000" w:rsidP="00000000" w:rsidRDefault="00000000" w:rsidRPr="00000000" w14:paraId="00000112">
            <w:pPr>
              <w:spacing w:after="280" w:line="240" w:lineRule="auto"/>
              <w:rPr>
                <w:color w:val="1f1f1f"/>
                <w:sz w:val="26"/>
                <w:szCs w:val="26"/>
              </w:rPr>
            </w:pPr>
            <w:r w:rsidDel="00000000" w:rsidR="00000000" w:rsidRPr="00000000">
              <w:rPr>
                <w:color w:val="1f1f1f"/>
                <w:sz w:val="26"/>
                <w:szCs w:val="26"/>
                <w:rtl w:val="0"/>
              </w:rPr>
              <w:t xml:space="preserve">11</w:t>
            </w:r>
          </w:p>
          <w:p w:rsidR="00000000" w:rsidDel="00000000" w:rsidP="00000000" w:rsidRDefault="00000000" w:rsidRPr="00000000" w14:paraId="00000113">
            <w:pPr>
              <w:spacing w:line="240" w:lineRule="auto"/>
              <w:rPr>
                <w:color w:val="1f1f1f"/>
                <w:sz w:val="26"/>
                <w:szCs w:val="26"/>
              </w:rPr>
            </w:pPr>
            <w:r w:rsidDel="00000000" w:rsidR="00000000" w:rsidRPr="00000000">
              <w:rPr>
                <w:color w:val="1f1f1f"/>
                <w:sz w:val="26"/>
                <w:szCs w:val="26"/>
                <w:rtl w:val="0"/>
              </w:rPr>
              <w:t xml:space="preserve">30 20 15 25 23 28 40 35 33 38 45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4">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15">
            <w:pPr>
              <w:spacing w:line="240" w:lineRule="auto"/>
              <w:rPr>
                <w:color w:val="1f1f1f"/>
                <w:sz w:val="26"/>
                <w:szCs w:val="26"/>
              </w:rPr>
            </w:pPr>
            <w:r w:rsidDel="00000000" w:rsidR="00000000" w:rsidRPr="00000000">
              <w:rPr>
                <w:color w:val="1f1f1f"/>
                <w:sz w:val="26"/>
                <w:szCs w:val="26"/>
                <w:rtl w:val="0"/>
              </w:rPr>
              <w:t xml:space="preserve">5</w:t>
            </w:r>
          </w:p>
        </w:tc>
      </w:tr>
    </w:tbl>
    <w:p w:rsidR="00000000" w:rsidDel="00000000" w:rsidP="00000000" w:rsidRDefault="00000000" w:rsidRPr="00000000" w14:paraId="00000116">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17">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18">
      <w:pPr>
        <w:spacing w:after="280" w:line="240" w:lineRule="auto"/>
        <w:rPr>
          <w:color w:val="1f1f1f"/>
          <w:sz w:val="26"/>
          <w:szCs w:val="26"/>
        </w:rPr>
      </w:pPr>
      <w:r w:rsidDel="00000000" w:rsidR="00000000" w:rsidRPr="00000000">
        <w:rPr>
          <w:color w:val="1f1f1f"/>
          <w:sz w:val="26"/>
          <w:szCs w:val="26"/>
          <w:rtl w:val="0"/>
        </w:rPr>
        <w:t xml:space="preserve">DSA11024. Cây AVL 1</w:t>
      </w:r>
    </w:p>
    <w:p w:rsidR="00000000" w:rsidDel="00000000" w:rsidP="00000000" w:rsidRDefault="00000000" w:rsidRPr="00000000" w14:paraId="00000119">
      <w:pPr>
        <w:spacing w:after="280" w:line="240" w:lineRule="auto"/>
        <w:rPr>
          <w:color w:val="1f1f1f"/>
          <w:sz w:val="26"/>
          <w:szCs w:val="26"/>
        </w:rPr>
      </w:pPr>
      <w:r w:rsidDel="00000000" w:rsidR="00000000" w:rsidRPr="00000000">
        <w:rPr>
          <w:color w:val="1f1f1f"/>
          <w:sz w:val="26"/>
          <w:szCs w:val="26"/>
          <w:rtl w:val="0"/>
        </w:rPr>
        <w:t xml:space="preserve">Hãy xây dựng một cây nhị phân tìm kiếm cân bằng từ dãy số A[] =(a0, a1, .., an-1}. Đưa ra nội dung node gốc của cây tìm kiếm cân bằng.  Ví dụ với dãy A[]={40, 28, 45, 38, 33, 15, 25, 20, 23, 35, 30} ta sẽ có cây nhị phân tìm kiếm cân bằng với node gốc là 33.</w:t>
      </w:r>
    </w:p>
    <w:p w:rsidR="00000000" w:rsidDel="00000000" w:rsidP="00000000" w:rsidRDefault="00000000" w:rsidRPr="00000000" w14:paraId="0000011A">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11B">
      <w:pPr>
        <w:numPr>
          <w:ilvl w:val="0"/>
          <w:numId w:val="1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 (T≤100).</w:t>
      </w:r>
    </w:p>
    <w:p w:rsidR="00000000" w:rsidDel="00000000" w:rsidP="00000000" w:rsidRDefault="00000000" w:rsidRPr="00000000" w14:paraId="0000011C">
      <w:pPr>
        <w:numPr>
          <w:ilvl w:val="0"/>
          <w:numId w:val="16"/>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gồm 2 dòng: dòng thứ nhất là số tự nhiên N (N≤10</w:t>
      </w:r>
      <w:r w:rsidDel="00000000" w:rsidR="00000000" w:rsidRPr="00000000">
        <w:rPr>
          <w:color w:val="1f1f1f"/>
          <w:sz w:val="26"/>
          <w:szCs w:val="26"/>
          <w:vertAlign w:val="superscript"/>
          <w:rtl w:val="0"/>
        </w:rPr>
        <w:t xml:space="preserve">6</w:t>
      </w:r>
      <w:r w:rsidDel="00000000" w:rsidR="00000000" w:rsidRPr="00000000">
        <w:rPr>
          <w:color w:val="1f1f1f"/>
          <w:sz w:val="26"/>
          <w:szCs w:val="26"/>
          <w:rtl w:val="0"/>
        </w:rPr>
        <w:t xml:space="preserve">). Dòng tiếp theo là N số của mảng A[].</w:t>
      </w:r>
    </w:p>
    <w:p w:rsidR="00000000" w:rsidDel="00000000" w:rsidP="00000000" w:rsidRDefault="00000000" w:rsidRPr="00000000" w14:paraId="0000011D">
      <w:pPr>
        <w:spacing w:after="280" w:line="240" w:lineRule="auto"/>
        <w:rPr>
          <w:color w:val="1f1f1f"/>
          <w:sz w:val="26"/>
          <w:szCs w:val="26"/>
        </w:rPr>
      </w:pPr>
      <w:r w:rsidDel="00000000" w:rsidR="00000000" w:rsidRPr="00000000">
        <w:rPr>
          <w:b w:val="1"/>
          <w:color w:val="1f1f1f"/>
          <w:sz w:val="26"/>
          <w:szCs w:val="26"/>
          <w:rtl w:val="0"/>
        </w:rPr>
        <w:t xml:space="preserve">     Output:</w:t>
      </w:r>
      <w:r w:rsidDel="00000000" w:rsidR="00000000" w:rsidRPr="00000000">
        <w:rPr>
          <w:rtl w:val="0"/>
        </w:rPr>
      </w:r>
    </w:p>
    <w:p w:rsidR="00000000" w:rsidDel="00000000" w:rsidP="00000000" w:rsidRDefault="00000000" w:rsidRPr="00000000" w14:paraId="0000011E">
      <w:pPr>
        <w:numPr>
          <w:ilvl w:val="0"/>
          <w:numId w:val="18"/>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11F">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7"/>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7409"/>
        <w:gridCol w:w="1980"/>
        <w:tblGridChange w:id="0">
          <w:tblGrid>
            <w:gridCol w:w="7409"/>
            <w:gridCol w:w="19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2">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23">
            <w:pPr>
              <w:spacing w:after="280" w:line="240" w:lineRule="auto"/>
              <w:rPr>
                <w:color w:val="1f1f1f"/>
                <w:sz w:val="26"/>
                <w:szCs w:val="26"/>
              </w:rPr>
            </w:pPr>
            <w:r w:rsidDel="00000000" w:rsidR="00000000" w:rsidRPr="00000000">
              <w:rPr>
                <w:color w:val="1f1f1f"/>
                <w:sz w:val="26"/>
                <w:szCs w:val="26"/>
                <w:rtl w:val="0"/>
              </w:rPr>
              <w:t xml:space="preserve">11</w:t>
            </w:r>
          </w:p>
          <w:p w:rsidR="00000000" w:rsidDel="00000000" w:rsidP="00000000" w:rsidRDefault="00000000" w:rsidRPr="00000000" w14:paraId="00000124">
            <w:pPr>
              <w:spacing w:after="280" w:line="240" w:lineRule="auto"/>
              <w:rPr>
                <w:color w:val="1f1f1f"/>
                <w:sz w:val="26"/>
                <w:szCs w:val="26"/>
              </w:rPr>
            </w:pPr>
            <w:r w:rsidDel="00000000" w:rsidR="00000000" w:rsidRPr="00000000">
              <w:rPr>
                <w:color w:val="1f1f1f"/>
                <w:sz w:val="26"/>
                <w:szCs w:val="26"/>
                <w:rtl w:val="0"/>
              </w:rPr>
              <w:t xml:space="preserve">40  28  45 38  33  15  25  20  23  35  30</w:t>
            </w:r>
          </w:p>
          <w:p w:rsidR="00000000" w:rsidDel="00000000" w:rsidP="00000000" w:rsidRDefault="00000000" w:rsidRPr="00000000" w14:paraId="00000125">
            <w:pPr>
              <w:spacing w:after="280" w:line="240" w:lineRule="auto"/>
              <w:rPr>
                <w:color w:val="1f1f1f"/>
                <w:sz w:val="26"/>
                <w:szCs w:val="26"/>
              </w:rPr>
            </w:pPr>
            <w:r w:rsidDel="00000000" w:rsidR="00000000" w:rsidRPr="00000000">
              <w:rPr>
                <w:color w:val="1f1f1f"/>
                <w:sz w:val="26"/>
                <w:szCs w:val="26"/>
                <w:rtl w:val="0"/>
              </w:rPr>
              <w:t xml:space="preserve">10</w:t>
            </w:r>
          </w:p>
          <w:p w:rsidR="00000000" w:rsidDel="00000000" w:rsidP="00000000" w:rsidRDefault="00000000" w:rsidRPr="00000000" w14:paraId="00000126">
            <w:pPr>
              <w:spacing w:line="240" w:lineRule="auto"/>
              <w:rPr>
                <w:color w:val="1f1f1f"/>
                <w:sz w:val="26"/>
                <w:szCs w:val="26"/>
              </w:rPr>
            </w:pPr>
            <w:r w:rsidDel="00000000" w:rsidR="00000000" w:rsidRPr="00000000">
              <w:rPr>
                <w:color w:val="1f1f1f"/>
                <w:sz w:val="26"/>
                <w:szCs w:val="26"/>
                <w:rtl w:val="0"/>
              </w:rPr>
              <w:t xml:space="preserve">1  2  3  4  5  6  7  8  9  10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7">
            <w:pPr>
              <w:spacing w:after="280" w:line="240" w:lineRule="auto"/>
              <w:rPr>
                <w:color w:val="1f1f1f"/>
                <w:sz w:val="26"/>
                <w:szCs w:val="26"/>
              </w:rPr>
            </w:pPr>
            <w:r w:rsidDel="00000000" w:rsidR="00000000" w:rsidRPr="00000000">
              <w:rPr>
                <w:color w:val="1f1f1f"/>
                <w:sz w:val="26"/>
                <w:szCs w:val="26"/>
                <w:rtl w:val="0"/>
              </w:rPr>
              <w:t xml:space="preserve">30</w:t>
            </w:r>
          </w:p>
          <w:p w:rsidR="00000000" w:rsidDel="00000000" w:rsidP="00000000" w:rsidRDefault="00000000" w:rsidRPr="00000000" w14:paraId="00000128">
            <w:pPr>
              <w:spacing w:after="280" w:line="240" w:lineRule="auto"/>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129">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12A">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2B">
      <w:pPr>
        <w:spacing w:after="280" w:line="240" w:lineRule="auto"/>
        <w:rPr>
          <w:color w:val="1f1f1f"/>
          <w:sz w:val="26"/>
          <w:szCs w:val="26"/>
        </w:rPr>
      </w:pPr>
      <w:r w:rsidDel="00000000" w:rsidR="00000000" w:rsidRPr="00000000">
        <w:rPr>
          <w:color w:val="1f1f1f"/>
          <w:sz w:val="26"/>
          <w:szCs w:val="26"/>
          <w:rtl w:val="0"/>
        </w:rPr>
        <w:t xml:space="preserve">DSA11025. Cây AVL 2</w:t>
      </w:r>
    </w:p>
    <w:p w:rsidR="00000000" w:rsidDel="00000000" w:rsidP="00000000" w:rsidRDefault="00000000" w:rsidRPr="00000000" w14:paraId="0000012C">
      <w:pPr>
        <w:spacing w:after="280" w:line="240" w:lineRule="auto"/>
        <w:rPr>
          <w:color w:val="1f1f1f"/>
          <w:sz w:val="26"/>
          <w:szCs w:val="26"/>
        </w:rPr>
      </w:pPr>
      <w:r w:rsidDel="00000000" w:rsidR="00000000" w:rsidRPr="00000000">
        <w:rPr>
          <w:color w:val="1f1f1f"/>
          <w:sz w:val="26"/>
          <w:szCs w:val="26"/>
          <w:rtl w:val="0"/>
        </w:rPr>
        <w:t xml:space="preserve">Hãy xây dựng một cây nhị phân tìm kiếm cân bằng từ dãy số A[] =(a0, a1, .., an-1}. Đưa ra phép duyệt theo thứ tự trước (preorder) của cây tìm kiếm cân bằng.  Ví dụ với dãy A[]={40, 28, 45, 38, 33, 15, 25, 20, 23, 35, 30} ta sẽ có phép duyệt theo thứ tự trước của cây nhị phân tìm kiếm cân bằng với node gốc là 33 : 33, 25, 20, 15, 23, 28, 30, 40, 38, 35, 45.</w:t>
      </w:r>
    </w:p>
    <w:p w:rsidR="00000000" w:rsidDel="00000000" w:rsidP="00000000" w:rsidRDefault="00000000" w:rsidRPr="00000000" w14:paraId="0000012D">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12E">
      <w:pPr>
        <w:numPr>
          <w:ilvl w:val="0"/>
          <w:numId w:val="3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 (T≤100).</w:t>
      </w:r>
    </w:p>
    <w:p w:rsidR="00000000" w:rsidDel="00000000" w:rsidP="00000000" w:rsidRDefault="00000000" w:rsidRPr="00000000" w14:paraId="0000012F">
      <w:pPr>
        <w:numPr>
          <w:ilvl w:val="0"/>
          <w:numId w:val="36"/>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gồm 2 dòng: dòng thứ nhất là số tự nhiên N (N≤10</w:t>
      </w:r>
      <w:r w:rsidDel="00000000" w:rsidR="00000000" w:rsidRPr="00000000">
        <w:rPr>
          <w:color w:val="1f1f1f"/>
          <w:sz w:val="26"/>
          <w:szCs w:val="26"/>
          <w:vertAlign w:val="superscript"/>
          <w:rtl w:val="0"/>
        </w:rPr>
        <w:t xml:space="preserve">6</w:t>
      </w:r>
      <w:r w:rsidDel="00000000" w:rsidR="00000000" w:rsidRPr="00000000">
        <w:rPr>
          <w:color w:val="1f1f1f"/>
          <w:sz w:val="26"/>
          <w:szCs w:val="26"/>
          <w:rtl w:val="0"/>
        </w:rPr>
        <w:t xml:space="preserve">). Dòng tiếp theo là N số của mảng A[].</w:t>
      </w:r>
    </w:p>
    <w:p w:rsidR="00000000" w:rsidDel="00000000" w:rsidP="00000000" w:rsidRDefault="00000000" w:rsidRPr="00000000" w14:paraId="00000130">
      <w:pPr>
        <w:spacing w:after="280" w:line="240" w:lineRule="auto"/>
        <w:rPr>
          <w:color w:val="1f1f1f"/>
          <w:sz w:val="26"/>
          <w:szCs w:val="26"/>
        </w:rPr>
      </w:pPr>
      <w:r w:rsidDel="00000000" w:rsidR="00000000" w:rsidRPr="00000000">
        <w:rPr>
          <w:b w:val="1"/>
          <w:color w:val="1f1f1f"/>
          <w:sz w:val="26"/>
          <w:szCs w:val="26"/>
          <w:rtl w:val="0"/>
        </w:rPr>
        <w:t xml:space="preserve">     Output:</w:t>
      </w:r>
      <w:r w:rsidDel="00000000" w:rsidR="00000000" w:rsidRPr="00000000">
        <w:rPr>
          <w:rtl w:val="0"/>
        </w:rPr>
      </w:r>
    </w:p>
    <w:p w:rsidR="00000000" w:rsidDel="00000000" w:rsidP="00000000" w:rsidRDefault="00000000" w:rsidRPr="00000000" w14:paraId="00000131">
      <w:pPr>
        <w:numPr>
          <w:ilvl w:val="0"/>
          <w:numId w:val="38"/>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132">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8"/>
        <w:tblW w:w="1063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5820"/>
        <w:gridCol w:w="4815"/>
        <w:tblGridChange w:id="0">
          <w:tblGrid>
            <w:gridCol w:w="5820"/>
            <w:gridCol w:w="48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3">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4">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5">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36">
            <w:pPr>
              <w:spacing w:after="280" w:line="240" w:lineRule="auto"/>
              <w:rPr>
                <w:color w:val="1f1f1f"/>
                <w:sz w:val="26"/>
                <w:szCs w:val="26"/>
              </w:rPr>
            </w:pPr>
            <w:r w:rsidDel="00000000" w:rsidR="00000000" w:rsidRPr="00000000">
              <w:rPr>
                <w:color w:val="1f1f1f"/>
                <w:sz w:val="26"/>
                <w:szCs w:val="26"/>
                <w:rtl w:val="0"/>
              </w:rPr>
              <w:t xml:space="preserve">11</w:t>
            </w:r>
          </w:p>
          <w:p w:rsidR="00000000" w:rsidDel="00000000" w:rsidP="00000000" w:rsidRDefault="00000000" w:rsidRPr="00000000" w14:paraId="00000137">
            <w:pPr>
              <w:spacing w:after="280" w:line="240" w:lineRule="auto"/>
              <w:rPr>
                <w:color w:val="1f1f1f"/>
                <w:sz w:val="26"/>
                <w:szCs w:val="26"/>
              </w:rPr>
            </w:pPr>
            <w:r w:rsidDel="00000000" w:rsidR="00000000" w:rsidRPr="00000000">
              <w:rPr>
                <w:color w:val="1f1f1f"/>
                <w:sz w:val="26"/>
                <w:szCs w:val="26"/>
                <w:rtl w:val="0"/>
              </w:rPr>
              <w:t xml:space="preserve">40  28  45 38  33  15  25  20  23  35  30</w:t>
            </w:r>
          </w:p>
          <w:p w:rsidR="00000000" w:rsidDel="00000000" w:rsidP="00000000" w:rsidRDefault="00000000" w:rsidRPr="00000000" w14:paraId="00000138">
            <w:pPr>
              <w:spacing w:after="280" w:line="240" w:lineRule="auto"/>
              <w:rPr>
                <w:color w:val="1f1f1f"/>
                <w:sz w:val="26"/>
                <w:szCs w:val="26"/>
              </w:rPr>
            </w:pPr>
            <w:r w:rsidDel="00000000" w:rsidR="00000000" w:rsidRPr="00000000">
              <w:rPr>
                <w:color w:val="1f1f1f"/>
                <w:sz w:val="26"/>
                <w:szCs w:val="26"/>
                <w:rtl w:val="0"/>
              </w:rPr>
              <w:t xml:space="preserve">10</w:t>
            </w:r>
          </w:p>
          <w:p w:rsidR="00000000" w:rsidDel="00000000" w:rsidP="00000000" w:rsidRDefault="00000000" w:rsidRPr="00000000" w14:paraId="00000139">
            <w:pPr>
              <w:spacing w:line="240" w:lineRule="auto"/>
              <w:rPr>
                <w:color w:val="1f1f1f"/>
                <w:sz w:val="26"/>
                <w:szCs w:val="26"/>
              </w:rPr>
            </w:pPr>
            <w:r w:rsidDel="00000000" w:rsidR="00000000" w:rsidRPr="00000000">
              <w:rPr>
                <w:color w:val="1f1f1f"/>
                <w:sz w:val="26"/>
                <w:szCs w:val="26"/>
                <w:rtl w:val="0"/>
              </w:rPr>
              <w:t xml:space="preserve">1  2  3  4  5  6  7  8  9  10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A">
            <w:pPr>
              <w:spacing w:after="280" w:line="240" w:lineRule="auto"/>
              <w:rPr>
                <w:color w:val="1f1f1f"/>
                <w:sz w:val="26"/>
                <w:szCs w:val="26"/>
              </w:rPr>
            </w:pPr>
            <w:r w:rsidDel="00000000" w:rsidR="00000000" w:rsidRPr="00000000">
              <w:rPr>
                <w:color w:val="1f1f1f"/>
                <w:sz w:val="26"/>
                <w:szCs w:val="26"/>
                <w:rtl w:val="0"/>
              </w:rPr>
              <w:t xml:space="preserve">30 23 15 20 25 28 38 33 35 40 45</w:t>
            </w:r>
          </w:p>
          <w:p w:rsidR="00000000" w:rsidDel="00000000" w:rsidP="00000000" w:rsidRDefault="00000000" w:rsidRPr="00000000" w14:paraId="0000013B">
            <w:pPr>
              <w:spacing w:line="240" w:lineRule="auto"/>
              <w:rPr>
                <w:color w:val="1f1f1f"/>
                <w:sz w:val="26"/>
                <w:szCs w:val="26"/>
              </w:rPr>
            </w:pPr>
            <w:r w:rsidDel="00000000" w:rsidR="00000000" w:rsidRPr="00000000">
              <w:rPr>
                <w:color w:val="1f1f1f"/>
                <w:sz w:val="26"/>
                <w:szCs w:val="26"/>
                <w:rtl w:val="0"/>
              </w:rPr>
              <w:t xml:space="preserve">5 2 1 3 4 8 6 7 9 10</w:t>
            </w:r>
          </w:p>
        </w:tc>
      </w:tr>
    </w:tbl>
    <w:p w:rsidR="00000000" w:rsidDel="00000000" w:rsidP="00000000" w:rsidRDefault="00000000" w:rsidRPr="00000000" w14:paraId="0000013C">
      <w:pPr>
        <w:spacing w:after="280" w:line="240" w:lineRule="auto"/>
        <w:rPr>
          <w:color w:val="1f1f1f"/>
          <w:sz w:val="26"/>
          <w:szCs w:val="26"/>
        </w:rPr>
      </w:pPr>
      <w:r w:rsidDel="00000000" w:rsidR="00000000" w:rsidRPr="00000000">
        <w:rPr>
          <w:color w:val="1f1f1f"/>
          <w:sz w:val="26"/>
          <w:szCs w:val="26"/>
          <w:rtl w:val="0"/>
        </w:rPr>
        <w:t xml:space="preserve">DSA11026. Duyệt sau cây AVL</w:t>
      </w:r>
    </w:p>
    <w:p w:rsidR="00000000" w:rsidDel="00000000" w:rsidP="00000000" w:rsidRDefault="00000000" w:rsidRPr="00000000" w14:paraId="0000013D">
      <w:pPr>
        <w:spacing w:after="280" w:line="240" w:lineRule="auto"/>
        <w:rPr>
          <w:color w:val="1f1f1f"/>
          <w:sz w:val="26"/>
          <w:szCs w:val="26"/>
        </w:rPr>
      </w:pPr>
      <w:r w:rsidDel="00000000" w:rsidR="00000000" w:rsidRPr="00000000">
        <w:rPr>
          <w:color w:val="1f1f1f"/>
          <w:sz w:val="26"/>
          <w:szCs w:val="26"/>
          <w:rtl w:val="0"/>
        </w:rPr>
        <w:t xml:space="preserve">Hãy xây dựng một cây nhị phân tìm kiếm cân bằng từ dãy số A[] =(a0, a1, .., an-1}. Đưa ra phép duyệt theo thứ tự sau (post-order) của cây tìm kiếm cân bằng.  Ví dụ với dãy A[]={40, 28, 45, 38, 33, 15, 25, 20, 23, 35, 30} ta sẽ có phép duyệt theo thứ tự trước của cây nhị phân tìm kiếm cân bằng với node gốc là 33 : 15, 23, 20, 30, 28, 25, 35, 38, 45, 40, 33.  </w:t>
      </w:r>
    </w:p>
    <w:p w:rsidR="00000000" w:rsidDel="00000000" w:rsidP="00000000" w:rsidRDefault="00000000" w:rsidRPr="00000000" w14:paraId="0000013E">
      <w:pPr>
        <w:spacing w:after="280" w:line="240" w:lineRule="auto"/>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3F">
      <w:pPr>
        <w:numPr>
          <w:ilvl w:val="0"/>
          <w:numId w:val="40"/>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bộ test T (T≤100).</w:t>
      </w:r>
    </w:p>
    <w:p w:rsidR="00000000" w:rsidDel="00000000" w:rsidP="00000000" w:rsidRDefault="00000000" w:rsidRPr="00000000" w14:paraId="00000140">
      <w:pPr>
        <w:numPr>
          <w:ilvl w:val="0"/>
          <w:numId w:val="40"/>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T bộ test. Mỗi bộ test gồm 2 dòng: dòng thứ nhất là số tự nhiên N (N≤106). Dòng tiếp theo là N số của mảng A[].</w:t>
      </w:r>
    </w:p>
    <w:p w:rsidR="00000000" w:rsidDel="00000000" w:rsidP="00000000" w:rsidRDefault="00000000" w:rsidRPr="00000000" w14:paraId="00000141">
      <w:pPr>
        <w:spacing w:after="280" w:line="240" w:lineRule="auto"/>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42">
      <w:pPr>
        <w:numPr>
          <w:ilvl w:val="0"/>
          <w:numId w:val="26"/>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19"/>
        <w:tblW w:w="8820.0" w:type="dxa"/>
        <w:jc w:val="left"/>
        <w:tblInd w:w="525.0" w:type="dxa"/>
        <w:tblLayout w:type="fixed"/>
        <w:tblLook w:val="0400"/>
      </w:tblPr>
      <w:tblGrid>
        <w:gridCol w:w="4425"/>
        <w:gridCol w:w="4395"/>
        <w:tblGridChange w:id="0">
          <w:tblGrid>
            <w:gridCol w:w="4425"/>
            <w:gridCol w:w="43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44">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5">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46">
            <w:pPr>
              <w:spacing w:after="280" w:line="240" w:lineRule="auto"/>
              <w:rPr>
                <w:color w:val="1f1f1f"/>
                <w:sz w:val="26"/>
                <w:szCs w:val="26"/>
              </w:rPr>
            </w:pPr>
            <w:r w:rsidDel="00000000" w:rsidR="00000000" w:rsidRPr="00000000">
              <w:rPr>
                <w:color w:val="1f1f1f"/>
                <w:sz w:val="26"/>
                <w:szCs w:val="26"/>
                <w:rtl w:val="0"/>
              </w:rPr>
              <w:t xml:space="preserve">11</w:t>
            </w:r>
          </w:p>
          <w:p w:rsidR="00000000" w:rsidDel="00000000" w:rsidP="00000000" w:rsidRDefault="00000000" w:rsidRPr="00000000" w14:paraId="00000147">
            <w:pPr>
              <w:spacing w:after="280" w:line="240" w:lineRule="auto"/>
              <w:rPr>
                <w:color w:val="1f1f1f"/>
                <w:sz w:val="26"/>
                <w:szCs w:val="26"/>
              </w:rPr>
            </w:pPr>
            <w:r w:rsidDel="00000000" w:rsidR="00000000" w:rsidRPr="00000000">
              <w:rPr>
                <w:color w:val="1f1f1f"/>
                <w:sz w:val="26"/>
                <w:szCs w:val="26"/>
                <w:rtl w:val="0"/>
              </w:rPr>
              <w:t xml:space="preserve">40  28  45 38  33  15  25  20  23  35  30</w:t>
            </w:r>
          </w:p>
          <w:p w:rsidR="00000000" w:rsidDel="00000000" w:rsidP="00000000" w:rsidRDefault="00000000" w:rsidRPr="00000000" w14:paraId="00000148">
            <w:pPr>
              <w:spacing w:after="280" w:line="240" w:lineRule="auto"/>
              <w:rPr>
                <w:color w:val="1f1f1f"/>
                <w:sz w:val="26"/>
                <w:szCs w:val="26"/>
              </w:rPr>
            </w:pPr>
            <w:r w:rsidDel="00000000" w:rsidR="00000000" w:rsidRPr="00000000">
              <w:rPr>
                <w:color w:val="1f1f1f"/>
                <w:sz w:val="26"/>
                <w:szCs w:val="26"/>
                <w:rtl w:val="0"/>
              </w:rPr>
              <w:t xml:space="preserve">10</w:t>
            </w:r>
          </w:p>
          <w:p w:rsidR="00000000" w:rsidDel="00000000" w:rsidP="00000000" w:rsidRDefault="00000000" w:rsidRPr="00000000" w14:paraId="00000149">
            <w:pPr>
              <w:spacing w:line="240" w:lineRule="auto"/>
              <w:rPr>
                <w:color w:val="1f1f1f"/>
                <w:sz w:val="26"/>
                <w:szCs w:val="26"/>
              </w:rPr>
            </w:pPr>
            <w:r w:rsidDel="00000000" w:rsidR="00000000" w:rsidRPr="00000000">
              <w:rPr>
                <w:color w:val="1f1f1f"/>
                <w:sz w:val="26"/>
                <w:szCs w:val="26"/>
                <w:rtl w:val="0"/>
              </w:rPr>
              <w:t xml:space="preserve">1  2  3  4  5  6  7  8  9  10</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4A">
            <w:pPr>
              <w:spacing w:after="280" w:line="240" w:lineRule="auto"/>
              <w:rPr>
                <w:color w:val="1f1f1f"/>
                <w:sz w:val="26"/>
                <w:szCs w:val="26"/>
              </w:rPr>
            </w:pPr>
            <w:r w:rsidDel="00000000" w:rsidR="00000000" w:rsidRPr="00000000">
              <w:rPr>
                <w:color w:val="1f1f1f"/>
                <w:sz w:val="26"/>
                <w:szCs w:val="26"/>
                <w:rtl w:val="0"/>
              </w:rPr>
              <w:t xml:space="preserve">20 15 28 25 23 35 33 45 40 38 30</w:t>
            </w:r>
          </w:p>
          <w:p w:rsidR="00000000" w:rsidDel="00000000" w:rsidP="00000000" w:rsidRDefault="00000000" w:rsidRPr="00000000" w14:paraId="0000014B">
            <w:pPr>
              <w:spacing w:line="240" w:lineRule="auto"/>
              <w:rPr>
                <w:color w:val="1f1f1f"/>
                <w:sz w:val="26"/>
                <w:szCs w:val="26"/>
              </w:rPr>
            </w:pPr>
            <w:r w:rsidDel="00000000" w:rsidR="00000000" w:rsidRPr="00000000">
              <w:rPr>
                <w:color w:val="1f1f1f"/>
                <w:sz w:val="26"/>
                <w:szCs w:val="26"/>
                <w:rtl w:val="0"/>
              </w:rPr>
              <w:t xml:space="preserve">1 4 3 2 7 6 10 9 8 5</w:t>
            </w:r>
          </w:p>
        </w:tc>
      </w:tr>
    </w:tbl>
    <w:p w:rsidR="00000000" w:rsidDel="00000000" w:rsidP="00000000" w:rsidRDefault="00000000" w:rsidRPr="00000000" w14:paraId="0000014C">
      <w:pPr>
        <w:spacing w:after="280" w:line="240" w:lineRule="auto"/>
        <w:rPr>
          <w:color w:val="1f1f1f"/>
          <w:sz w:val="26"/>
          <w:szCs w:val="26"/>
        </w:rPr>
      </w:pPr>
      <w:r w:rsidDel="00000000" w:rsidR="00000000" w:rsidRPr="00000000">
        <w:rPr>
          <w:color w:val="1f1f1f"/>
          <w:sz w:val="26"/>
          <w:szCs w:val="26"/>
          <w:rtl w:val="0"/>
        </w:rPr>
        <w:t xml:space="preserve">DSA11027. Đếm số node lá của cây AVL</w:t>
      </w:r>
    </w:p>
    <w:p w:rsidR="00000000" w:rsidDel="00000000" w:rsidP="00000000" w:rsidRDefault="00000000" w:rsidRPr="00000000" w14:paraId="0000014D">
      <w:pPr>
        <w:spacing w:after="280" w:line="240" w:lineRule="auto"/>
        <w:rPr>
          <w:color w:val="1f1f1f"/>
          <w:sz w:val="26"/>
          <w:szCs w:val="26"/>
        </w:rPr>
      </w:pPr>
      <w:r w:rsidDel="00000000" w:rsidR="00000000" w:rsidRPr="00000000">
        <w:rPr>
          <w:color w:val="1f1f1f"/>
          <w:sz w:val="26"/>
          <w:szCs w:val="26"/>
          <w:rtl w:val="0"/>
        </w:rPr>
        <w:t xml:space="preserve">Hãy xây dựng một cây nhị phân tìm kiếm cân bằng từ dãy số A[] =(a0, a1, .., an-1}. Đếm số node lá của cây nhị phân tìm kiếm cân bằng.  Ví dụ với dãy A[]={40, 28, 45, 38, 33, 15, 25, 20, 23, 35, 30} ta sẽ có phép duyệt theo thứ tự trước của cây nhị phân tìm kiếm cân bằng với số node lá là 5 : 15, 23, 30, 35 45.</w:t>
      </w:r>
    </w:p>
    <w:p w:rsidR="00000000" w:rsidDel="00000000" w:rsidP="00000000" w:rsidRDefault="00000000" w:rsidRPr="00000000" w14:paraId="0000014E">
      <w:pPr>
        <w:spacing w:after="280" w:line="240" w:lineRule="auto"/>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4F">
      <w:pPr>
        <w:numPr>
          <w:ilvl w:val="0"/>
          <w:numId w:val="27"/>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bộ test T (T≤100).</w:t>
      </w:r>
    </w:p>
    <w:p w:rsidR="00000000" w:rsidDel="00000000" w:rsidP="00000000" w:rsidRDefault="00000000" w:rsidRPr="00000000" w14:paraId="00000150">
      <w:pPr>
        <w:numPr>
          <w:ilvl w:val="0"/>
          <w:numId w:val="27"/>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T bộ test. Mỗi bộ test gồm 2 dòng: dòng thứ nhất là số tự nhiên N (N≤1000). Dòng tiếp theo là N số của mảng A[].</w:t>
      </w:r>
    </w:p>
    <w:p w:rsidR="00000000" w:rsidDel="00000000" w:rsidP="00000000" w:rsidRDefault="00000000" w:rsidRPr="00000000" w14:paraId="00000151">
      <w:pPr>
        <w:spacing w:after="280" w:line="240" w:lineRule="auto"/>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52">
      <w:pPr>
        <w:numPr>
          <w:ilvl w:val="0"/>
          <w:numId w:val="29"/>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0"/>
        <w:tblW w:w="8100.0" w:type="dxa"/>
        <w:jc w:val="left"/>
        <w:tblInd w:w="525.0" w:type="dxa"/>
        <w:tblLayout w:type="fixed"/>
        <w:tblLook w:val="0400"/>
      </w:tblPr>
      <w:tblGrid>
        <w:gridCol w:w="4575"/>
        <w:gridCol w:w="3525"/>
        <w:tblGridChange w:id="0">
          <w:tblGrid>
            <w:gridCol w:w="4575"/>
            <w:gridCol w:w="35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3">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54">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5">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56">
            <w:pPr>
              <w:spacing w:after="280" w:line="240" w:lineRule="auto"/>
              <w:jc w:val="both"/>
              <w:rPr>
                <w:color w:val="1f1f1f"/>
                <w:sz w:val="26"/>
                <w:szCs w:val="26"/>
              </w:rPr>
            </w:pPr>
            <w:r w:rsidDel="00000000" w:rsidR="00000000" w:rsidRPr="00000000">
              <w:rPr>
                <w:color w:val="1f1f1f"/>
                <w:sz w:val="26"/>
                <w:szCs w:val="26"/>
                <w:rtl w:val="0"/>
              </w:rPr>
              <w:t xml:space="preserve">11</w:t>
            </w:r>
          </w:p>
          <w:p w:rsidR="00000000" w:rsidDel="00000000" w:rsidP="00000000" w:rsidRDefault="00000000" w:rsidRPr="00000000" w14:paraId="00000157">
            <w:pPr>
              <w:spacing w:after="280" w:line="240" w:lineRule="auto"/>
              <w:jc w:val="both"/>
              <w:rPr>
                <w:color w:val="1f1f1f"/>
                <w:sz w:val="26"/>
                <w:szCs w:val="26"/>
              </w:rPr>
            </w:pPr>
            <w:r w:rsidDel="00000000" w:rsidR="00000000" w:rsidRPr="00000000">
              <w:rPr>
                <w:color w:val="1f1f1f"/>
                <w:sz w:val="26"/>
                <w:szCs w:val="26"/>
                <w:rtl w:val="0"/>
              </w:rPr>
              <w:t xml:space="preserve">40  28  45 38  33  15  25  20  23  35  30</w:t>
            </w:r>
          </w:p>
          <w:p w:rsidR="00000000" w:rsidDel="00000000" w:rsidP="00000000" w:rsidRDefault="00000000" w:rsidRPr="00000000" w14:paraId="00000158">
            <w:pPr>
              <w:spacing w:after="280" w:line="240" w:lineRule="auto"/>
              <w:jc w:val="both"/>
              <w:rPr>
                <w:color w:val="1f1f1f"/>
                <w:sz w:val="26"/>
                <w:szCs w:val="26"/>
              </w:rPr>
            </w:pPr>
            <w:r w:rsidDel="00000000" w:rsidR="00000000" w:rsidRPr="00000000">
              <w:rPr>
                <w:color w:val="1f1f1f"/>
                <w:sz w:val="26"/>
                <w:szCs w:val="26"/>
                <w:rtl w:val="0"/>
              </w:rPr>
              <w:t xml:space="preserve">10</w:t>
            </w:r>
          </w:p>
          <w:p w:rsidR="00000000" w:rsidDel="00000000" w:rsidP="00000000" w:rsidRDefault="00000000" w:rsidRPr="00000000" w14:paraId="00000159">
            <w:pPr>
              <w:spacing w:line="240" w:lineRule="auto"/>
              <w:jc w:val="both"/>
              <w:rPr>
                <w:color w:val="1f1f1f"/>
                <w:sz w:val="26"/>
                <w:szCs w:val="26"/>
              </w:rPr>
            </w:pPr>
            <w:r w:rsidDel="00000000" w:rsidR="00000000" w:rsidRPr="00000000">
              <w:rPr>
                <w:color w:val="1f1f1f"/>
                <w:sz w:val="26"/>
                <w:szCs w:val="26"/>
                <w:rtl w:val="0"/>
              </w:rPr>
              <w:t xml:space="preserve">1  2  3  4  5  6  7  8  9  10</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5A">
            <w:pPr>
              <w:spacing w:after="280" w:line="240" w:lineRule="auto"/>
              <w:jc w:val="both"/>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15B">
            <w:pPr>
              <w:spacing w:after="280" w:line="240" w:lineRule="auto"/>
              <w:jc w:val="both"/>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15C">
            <w:pPr>
              <w:spacing w:line="240" w:lineRule="auto"/>
              <w:jc w:val="both"/>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15D">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5E">
      <w:pPr>
        <w:rPr>
          <w:sz w:val="26"/>
          <w:szCs w:val="26"/>
        </w:rPr>
      </w:pPr>
      <w:r w:rsidDel="00000000" w:rsidR="00000000" w:rsidRPr="00000000">
        <w:rPr>
          <w:sz w:val="26"/>
          <w:szCs w:val="26"/>
          <w:rtl w:val="0"/>
        </w:rPr>
        <w:t xml:space="preserve">DSA11030. Khoảng cách giữa 2 nốt</w:t>
      </w:r>
    </w:p>
    <w:p w:rsidR="00000000" w:rsidDel="00000000" w:rsidP="00000000" w:rsidRDefault="00000000" w:rsidRPr="00000000" w14:paraId="0000015F">
      <w:pPr>
        <w:spacing w:after="280" w:line="240" w:lineRule="auto"/>
        <w:jc w:val="both"/>
        <w:rPr>
          <w:color w:val="1f1f1f"/>
          <w:sz w:val="26"/>
          <w:szCs w:val="26"/>
        </w:rPr>
      </w:pPr>
      <w:r w:rsidDel="00000000" w:rsidR="00000000" w:rsidRPr="00000000">
        <w:rPr>
          <w:color w:val="1f1f1f"/>
          <w:sz w:val="26"/>
          <w:szCs w:val="26"/>
          <w:rtl w:val="0"/>
        </w:rPr>
        <w:t xml:space="preserve">Cho một cây có N node, gốc tại 1. Có Q truy vấn, mỗi truy vấn yêu cầu bạn tìm khoảng cách giữa hai node u và v.</w:t>
      </w:r>
    </w:p>
    <w:p w:rsidR="00000000" w:rsidDel="00000000" w:rsidP="00000000" w:rsidRDefault="00000000" w:rsidRPr="00000000" w14:paraId="00000160">
      <w:pPr>
        <w:spacing w:after="280" w:line="240" w:lineRule="auto"/>
        <w:jc w:val="center"/>
        <w:rPr>
          <w:color w:val="1f1f1f"/>
          <w:sz w:val="26"/>
          <w:szCs w:val="26"/>
        </w:rPr>
      </w:pPr>
      <w:r w:rsidDel="00000000" w:rsidR="00000000" w:rsidRPr="00000000">
        <w:rPr>
          <w:sz w:val="26"/>
          <w:szCs w:val="26"/>
        </w:rPr>
        <w:drawing>
          <wp:inline distB="0" distT="0" distL="0" distR="0">
            <wp:extent cx="6419850" cy="3384550"/>
            <wp:effectExtent b="0" l="0" r="0" t="0"/>
            <wp:docPr descr="C:\Users\Xuan Loc\AppData\Local\Microsoft\Windows\INetCache\Content.MSO\932FF0E1.tmp" id="14" name="image7.png"/>
            <a:graphic>
              <a:graphicData uri="http://schemas.openxmlformats.org/drawingml/2006/picture">
                <pic:pic>
                  <pic:nvPicPr>
                    <pic:cNvPr descr="C:\Users\Xuan Loc\AppData\Local\Microsoft\Windows\INetCache\Content.MSO\932FF0E1.tmp" id="0" name="image7.png"/>
                    <pic:cNvPicPr preferRelativeResize="0"/>
                  </pic:nvPicPr>
                  <pic:blipFill>
                    <a:blip r:embed="rId13"/>
                    <a:srcRect b="0" l="0" r="0" t="0"/>
                    <a:stretch>
                      <a:fillRect/>
                    </a:stretch>
                  </pic:blipFill>
                  <pic:spPr>
                    <a:xfrm>
                      <a:off x="0" y="0"/>
                      <a:ext cx="6419850" cy="338455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62">
      <w:pPr>
        <w:spacing w:after="280" w:line="240" w:lineRule="auto"/>
        <w:jc w:val="both"/>
        <w:rPr>
          <w:color w:val="1f1f1f"/>
          <w:sz w:val="26"/>
          <w:szCs w:val="26"/>
        </w:rPr>
      </w:pPr>
      <w:r w:rsidDel="00000000" w:rsidR="00000000" w:rsidRPr="00000000">
        <w:rPr>
          <w:color w:val="1f1f1f"/>
          <w:sz w:val="26"/>
          <w:szCs w:val="26"/>
          <w:rtl w:val="0"/>
        </w:rPr>
        <w:t xml:space="preserve">Dòng đầu tiên là số lượng bộ test T( T≤ 20).</w:t>
      </w:r>
    </w:p>
    <w:p w:rsidR="00000000" w:rsidDel="00000000" w:rsidP="00000000" w:rsidRDefault="00000000" w:rsidRPr="00000000" w14:paraId="00000163">
      <w:pPr>
        <w:spacing w:after="280" w:line="240" w:lineRule="auto"/>
        <w:jc w:val="both"/>
        <w:rPr>
          <w:color w:val="1f1f1f"/>
          <w:sz w:val="26"/>
          <w:szCs w:val="26"/>
        </w:rPr>
      </w:pPr>
      <w:r w:rsidDel="00000000" w:rsidR="00000000" w:rsidRPr="00000000">
        <w:rPr>
          <w:color w:val="1f1f1f"/>
          <w:sz w:val="26"/>
          <w:szCs w:val="26"/>
          <w:rtl w:val="0"/>
        </w:rPr>
        <w:t xml:space="preserve">Mỗi test bắt đầu bằng số nguyên N (1 ≤ N ≤ 1000). N-1 dòng tiếp theo, mỗi dòng gồm 2 số nguyên u, v cho biết node u nối với node v.</w:t>
      </w:r>
    </w:p>
    <w:p w:rsidR="00000000" w:rsidDel="00000000" w:rsidP="00000000" w:rsidRDefault="00000000" w:rsidRPr="00000000" w14:paraId="00000164">
      <w:pPr>
        <w:spacing w:after="280" w:line="240" w:lineRule="auto"/>
        <w:jc w:val="both"/>
        <w:rPr>
          <w:color w:val="1f1f1f"/>
          <w:sz w:val="26"/>
          <w:szCs w:val="26"/>
        </w:rPr>
      </w:pPr>
      <w:sdt>
        <w:sdtPr>
          <w:tag w:val="goog_rdk_36"/>
        </w:sdtPr>
        <w:sdtContent>
          <w:r w:rsidDel="00000000" w:rsidR="00000000" w:rsidRPr="00000000">
            <w:rPr>
              <w:rFonts w:ascii="Caudex" w:cs="Caudex" w:eastAsia="Caudex" w:hAnsi="Caudex"/>
              <w:color w:val="1f1f1f"/>
              <w:sz w:val="26"/>
              <w:szCs w:val="26"/>
              <w:rtl w:val="0"/>
            </w:rPr>
            <w:t xml:space="preserve">Dòng tiếp theo là số lượng truy vấn Q (1 ≤ Q ≤ 1000). Q dòng tiếp theo, mỗi dòng gồm 2 số nguyên u và v.</w:t>
          </w:r>
        </w:sdtContent>
      </w:sdt>
    </w:p>
    <w:p w:rsidR="00000000" w:rsidDel="00000000" w:rsidP="00000000" w:rsidRDefault="00000000" w:rsidRPr="00000000" w14:paraId="00000165">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166">
      <w:pPr>
        <w:spacing w:after="280" w:line="240" w:lineRule="auto"/>
        <w:jc w:val="both"/>
        <w:rPr>
          <w:color w:val="1f1f1f"/>
          <w:sz w:val="26"/>
          <w:szCs w:val="26"/>
        </w:rPr>
      </w:pPr>
      <w:r w:rsidDel="00000000" w:rsidR="00000000" w:rsidRPr="00000000">
        <w:rPr>
          <w:color w:val="1f1f1f"/>
          <w:sz w:val="26"/>
          <w:szCs w:val="26"/>
          <w:rtl w:val="0"/>
        </w:rPr>
        <w:t xml:space="preserve">Với mỗi test, in ra Q dòng là đáp án với mỗi truy vấn.</w:t>
      </w:r>
    </w:p>
    <w:p w:rsidR="00000000" w:rsidDel="00000000" w:rsidP="00000000" w:rsidRDefault="00000000" w:rsidRPr="00000000" w14:paraId="00000167">
      <w:pPr>
        <w:spacing w:after="280" w:line="240" w:lineRule="auto"/>
        <w:jc w:val="both"/>
        <w:rPr>
          <w:color w:val="1f1f1f"/>
          <w:sz w:val="26"/>
          <w:szCs w:val="26"/>
        </w:rPr>
      </w:pPr>
      <w:r w:rsidDel="00000000" w:rsidR="00000000" w:rsidRPr="00000000">
        <w:rPr>
          <w:b w:val="1"/>
          <w:color w:val="1f1f1f"/>
          <w:sz w:val="26"/>
          <w:szCs w:val="26"/>
          <w:rtl w:val="0"/>
        </w:rPr>
        <w:t xml:space="preserve">Test ví dụ:</w:t>
      </w:r>
      <w:r w:rsidDel="00000000" w:rsidR="00000000" w:rsidRPr="00000000">
        <w:rPr>
          <w:rtl w:val="0"/>
        </w:rPr>
      </w:r>
    </w:p>
    <w:tbl>
      <w:tblPr>
        <w:tblStyle w:val="Table21"/>
        <w:tblW w:w="9360.0" w:type="dxa"/>
        <w:jc w:val="left"/>
        <w:tblInd w:w="0.0" w:type="dxa"/>
        <w:tblLayout w:type="fixed"/>
        <w:tblLook w:val="04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8">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69">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rHeight w:val="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A">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6B">
            <w:pPr>
              <w:spacing w:after="280" w:line="240" w:lineRule="auto"/>
              <w:jc w:val="both"/>
              <w:rPr>
                <w:color w:val="1f1f1f"/>
                <w:sz w:val="26"/>
                <w:szCs w:val="26"/>
              </w:rPr>
            </w:pPr>
            <w:r w:rsidDel="00000000" w:rsidR="00000000" w:rsidRPr="00000000">
              <w:rPr>
                <w:color w:val="1f1f1f"/>
                <w:sz w:val="26"/>
                <w:szCs w:val="26"/>
                <w:rtl w:val="0"/>
              </w:rPr>
              <w:t xml:space="preserve">8</w:t>
            </w:r>
          </w:p>
          <w:p w:rsidR="00000000" w:rsidDel="00000000" w:rsidP="00000000" w:rsidRDefault="00000000" w:rsidRPr="00000000" w14:paraId="0000016C">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16D">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16E">
            <w:pPr>
              <w:spacing w:after="280" w:line="240" w:lineRule="auto"/>
              <w:jc w:val="both"/>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16F">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170">
            <w:pPr>
              <w:spacing w:after="280" w:line="240" w:lineRule="auto"/>
              <w:jc w:val="both"/>
              <w:rPr>
                <w:color w:val="1f1f1f"/>
                <w:sz w:val="26"/>
                <w:szCs w:val="26"/>
              </w:rPr>
            </w:pPr>
            <w:r w:rsidDel="00000000" w:rsidR="00000000" w:rsidRPr="00000000">
              <w:rPr>
                <w:color w:val="1f1f1f"/>
                <w:sz w:val="26"/>
                <w:szCs w:val="26"/>
                <w:rtl w:val="0"/>
              </w:rPr>
              <w:t xml:space="preserve">3 6</w:t>
            </w:r>
          </w:p>
          <w:p w:rsidR="00000000" w:rsidDel="00000000" w:rsidP="00000000" w:rsidRDefault="00000000" w:rsidRPr="00000000" w14:paraId="00000171">
            <w:pPr>
              <w:spacing w:after="280" w:line="240" w:lineRule="auto"/>
              <w:jc w:val="both"/>
              <w:rPr>
                <w:color w:val="1f1f1f"/>
                <w:sz w:val="26"/>
                <w:szCs w:val="26"/>
              </w:rPr>
            </w:pPr>
            <w:r w:rsidDel="00000000" w:rsidR="00000000" w:rsidRPr="00000000">
              <w:rPr>
                <w:color w:val="1f1f1f"/>
                <w:sz w:val="26"/>
                <w:szCs w:val="26"/>
                <w:rtl w:val="0"/>
              </w:rPr>
              <w:t xml:space="preserve">3 7</w:t>
            </w:r>
          </w:p>
          <w:p w:rsidR="00000000" w:rsidDel="00000000" w:rsidP="00000000" w:rsidRDefault="00000000" w:rsidRPr="00000000" w14:paraId="00000172">
            <w:pPr>
              <w:spacing w:after="280" w:line="240" w:lineRule="auto"/>
              <w:jc w:val="both"/>
              <w:rPr>
                <w:color w:val="1f1f1f"/>
                <w:sz w:val="26"/>
                <w:szCs w:val="26"/>
              </w:rPr>
            </w:pPr>
            <w:r w:rsidDel="00000000" w:rsidR="00000000" w:rsidRPr="00000000">
              <w:rPr>
                <w:color w:val="1f1f1f"/>
                <w:sz w:val="26"/>
                <w:szCs w:val="26"/>
                <w:rtl w:val="0"/>
              </w:rPr>
              <w:t xml:space="preserve">6 8</w:t>
            </w:r>
          </w:p>
          <w:p w:rsidR="00000000" w:rsidDel="00000000" w:rsidP="00000000" w:rsidRDefault="00000000" w:rsidRPr="00000000" w14:paraId="00000173">
            <w:pPr>
              <w:spacing w:after="280" w:line="240" w:lineRule="auto"/>
              <w:jc w:val="both"/>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174">
            <w:pPr>
              <w:spacing w:after="280" w:line="240" w:lineRule="auto"/>
              <w:jc w:val="both"/>
              <w:rPr>
                <w:color w:val="1f1f1f"/>
                <w:sz w:val="26"/>
                <w:szCs w:val="26"/>
              </w:rPr>
            </w:pPr>
            <w:r w:rsidDel="00000000" w:rsidR="00000000" w:rsidRPr="00000000">
              <w:rPr>
                <w:color w:val="1f1f1f"/>
                <w:sz w:val="26"/>
                <w:szCs w:val="26"/>
                <w:rtl w:val="0"/>
              </w:rPr>
              <w:t xml:space="preserve">4 5</w:t>
            </w:r>
          </w:p>
          <w:p w:rsidR="00000000" w:rsidDel="00000000" w:rsidP="00000000" w:rsidRDefault="00000000" w:rsidRPr="00000000" w14:paraId="00000175">
            <w:pPr>
              <w:spacing w:after="280" w:line="240" w:lineRule="auto"/>
              <w:jc w:val="both"/>
              <w:rPr>
                <w:color w:val="1f1f1f"/>
                <w:sz w:val="26"/>
                <w:szCs w:val="26"/>
              </w:rPr>
            </w:pPr>
            <w:r w:rsidDel="00000000" w:rsidR="00000000" w:rsidRPr="00000000">
              <w:rPr>
                <w:color w:val="1f1f1f"/>
                <w:sz w:val="26"/>
                <w:szCs w:val="26"/>
                <w:rtl w:val="0"/>
              </w:rPr>
              <w:t xml:space="preserve">4 6</w:t>
            </w:r>
          </w:p>
          <w:p w:rsidR="00000000" w:rsidDel="00000000" w:rsidP="00000000" w:rsidRDefault="00000000" w:rsidRPr="00000000" w14:paraId="00000176">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177">
            <w:pPr>
              <w:spacing w:after="280" w:line="240" w:lineRule="auto"/>
              <w:jc w:val="both"/>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178">
            <w:pPr>
              <w:spacing w:line="240" w:lineRule="auto"/>
              <w:jc w:val="both"/>
              <w:rPr>
                <w:color w:val="1f1f1f"/>
                <w:sz w:val="26"/>
                <w:szCs w:val="26"/>
              </w:rPr>
            </w:pPr>
            <w:r w:rsidDel="00000000" w:rsidR="00000000" w:rsidRPr="00000000">
              <w:rPr>
                <w:color w:val="1f1f1f"/>
                <w:sz w:val="26"/>
                <w:szCs w:val="26"/>
                <w:rtl w:val="0"/>
              </w:rPr>
              <w:t xml:space="preserve">8 5</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79">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7A">
            <w:pPr>
              <w:spacing w:after="280" w:line="240" w:lineRule="auto"/>
              <w:jc w:val="both"/>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17B">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7C">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7D">
            <w:pPr>
              <w:spacing w:line="240" w:lineRule="auto"/>
              <w:jc w:val="both"/>
              <w:rPr>
                <w:color w:val="1f1f1f"/>
                <w:sz w:val="26"/>
                <w:szCs w:val="26"/>
              </w:rPr>
            </w:pPr>
            <w:r w:rsidDel="00000000" w:rsidR="00000000" w:rsidRPr="00000000">
              <w:rPr>
                <w:color w:val="1f1f1f"/>
                <w:sz w:val="26"/>
                <w:szCs w:val="26"/>
                <w:rtl w:val="0"/>
              </w:rPr>
              <w:t xml:space="preserve">5</w:t>
            </w:r>
          </w:p>
        </w:tc>
      </w:tr>
    </w:tbl>
    <w:p w:rsidR="00000000" w:rsidDel="00000000" w:rsidP="00000000" w:rsidRDefault="00000000" w:rsidRPr="00000000" w14:paraId="0000017E">
      <w:pPr>
        <w:rPr>
          <w:sz w:val="26"/>
          <w:szCs w:val="26"/>
        </w:rPr>
      </w:pPr>
      <w:r w:rsidDel="00000000" w:rsidR="00000000" w:rsidRPr="00000000">
        <w:rPr>
          <w:rtl w:val="0"/>
        </w:rPr>
      </w:r>
    </w:p>
    <w:p w:rsidR="00000000" w:rsidDel="00000000" w:rsidP="00000000" w:rsidRDefault="00000000" w:rsidRPr="00000000" w14:paraId="0000017F">
      <w:pPr>
        <w:spacing w:after="280" w:line="240" w:lineRule="auto"/>
        <w:rPr>
          <w:color w:val="1f1f1f"/>
          <w:sz w:val="26"/>
          <w:szCs w:val="26"/>
        </w:rPr>
      </w:pPr>
      <w:r w:rsidDel="00000000" w:rsidR="00000000" w:rsidRPr="00000000">
        <w:rPr>
          <w:color w:val="1f1f1f"/>
          <w:sz w:val="26"/>
          <w:szCs w:val="26"/>
          <w:rtl w:val="0"/>
        </w:rPr>
        <w:t xml:space="preserve"> DSA11019. Duyệt cây BST 2</w:t>
      </w:r>
    </w:p>
    <w:p w:rsidR="00000000" w:rsidDel="00000000" w:rsidP="00000000" w:rsidRDefault="00000000" w:rsidRPr="00000000" w14:paraId="00000180">
      <w:pPr>
        <w:spacing w:after="280" w:line="240" w:lineRule="auto"/>
        <w:rPr>
          <w:color w:val="1f1f1f"/>
          <w:sz w:val="26"/>
          <w:szCs w:val="26"/>
        </w:rPr>
      </w:pPr>
      <w:r w:rsidDel="00000000" w:rsidR="00000000" w:rsidRPr="00000000">
        <w:rPr>
          <w:color w:val="1f1f1f"/>
          <w:sz w:val="26"/>
          <w:szCs w:val="26"/>
          <w:rtl w:val="0"/>
        </w:rPr>
        <w:t xml:space="preserve">Cho một mảng A[] gồm N phần tử biểu diễn phép duyệt preorder của cây nhị phân tìm kiếm. Nhiệm vụ của bạn là đưa ra phép duyệt postorder của cây nhị phân tìm kiếm.</w:t>
      </w:r>
    </w:p>
    <w:p w:rsidR="00000000" w:rsidDel="00000000" w:rsidP="00000000" w:rsidRDefault="00000000" w:rsidRPr="00000000" w14:paraId="00000181">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182">
      <w:pPr>
        <w:numPr>
          <w:ilvl w:val="0"/>
          <w:numId w:val="23"/>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183">
      <w:pPr>
        <w:numPr>
          <w:ilvl w:val="0"/>
          <w:numId w:val="23"/>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node của cây tìm kiếm; dòng tiếp theo đưa vào phép duyệt preorder của cây tìm kiếm; các số được viết cách nhau một vài khoảng trống.</w:t>
      </w:r>
    </w:p>
    <w:p w:rsidR="00000000" w:rsidDel="00000000" w:rsidP="00000000" w:rsidRDefault="00000000" w:rsidRPr="00000000" w14:paraId="00000184">
      <w:pPr>
        <w:numPr>
          <w:ilvl w:val="0"/>
          <w:numId w:val="23"/>
        </w:numPr>
        <w:spacing w:after="280" w:before="0" w:line="240" w:lineRule="auto"/>
        <w:ind w:left="720" w:hanging="360"/>
        <w:rPr>
          <w:color w:val="1f1f1f"/>
          <w:sz w:val="26"/>
          <w:szCs w:val="26"/>
        </w:rPr>
      </w:pPr>
      <w:sdt>
        <w:sdtPr>
          <w:tag w:val="goog_rdk_37"/>
        </w:sdtPr>
        <w:sdtContent>
          <w:r w:rsidDel="00000000" w:rsidR="00000000" w:rsidRPr="00000000">
            <w:rPr>
              <w:rFonts w:ascii="Caudex" w:cs="Caudex" w:eastAsia="Caudex" w:hAnsi="Caudex"/>
              <w:color w:val="1f1f1f"/>
              <w:sz w:val="26"/>
              <w:szCs w:val="26"/>
              <w:rtl w:val="0"/>
            </w:rPr>
            <w:t xml:space="preserve">T, N, A[i] thỏa mãn ràng buộc: 1≤T≤100; 1≤N≤10</w:t>
          </w:r>
        </w:sdtContent>
      </w:sdt>
      <w:r w:rsidDel="00000000" w:rsidR="00000000" w:rsidRPr="00000000">
        <w:rPr>
          <w:color w:val="1f1f1f"/>
          <w:sz w:val="26"/>
          <w:szCs w:val="26"/>
          <w:vertAlign w:val="superscript"/>
          <w:rtl w:val="0"/>
        </w:rPr>
        <w:t xml:space="preserve">3</w:t>
      </w:r>
      <w:sdt>
        <w:sdtPr>
          <w:tag w:val="goog_rdk_38"/>
        </w:sdtPr>
        <w:sdtContent>
          <w:r w:rsidDel="00000000" w:rsidR="00000000" w:rsidRPr="00000000">
            <w:rPr>
              <w:rFonts w:ascii="Gungsuh" w:cs="Gungsuh" w:eastAsia="Gungsuh" w:hAnsi="Gungsuh"/>
              <w:color w:val="1f1f1f"/>
              <w:sz w:val="26"/>
              <w:szCs w:val="26"/>
              <w:rtl w:val="0"/>
            </w:rPr>
            <w:t xml:space="preserve">; 1≤A[i]≤10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185">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86">
      <w:pPr>
        <w:numPr>
          <w:ilvl w:val="0"/>
          <w:numId w:val="24"/>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 là phép duyệt postorder của cây tìm kiếm.</w:t>
      </w:r>
    </w:p>
    <w:p w:rsidR="00000000" w:rsidDel="00000000" w:rsidP="00000000" w:rsidRDefault="00000000" w:rsidRPr="00000000" w14:paraId="00000187">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2"/>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5106"/>
        <w:gridCol w:w="4283"/>
        <w:tblGridChange w:id="0">
          <w:tblGrid>
            <w:gridCol w:w="5106"/>
            <w:gridCol w:w="428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8">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9">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A">
            <w:pPr>
              <w:spacing w:line="240" w:lineRule="auto"/>
              <w:rPr>
                <w:color w:val="1f1f1f"/>
                <w:sz w:val="26"/>
                <w:szCs w:val="26"/>
              </w:rPr>
            </w:pPr>
            <w:r w:rsidDel="00000000" w:rsidR="00000000" w:rsidRPr="00000000">
              <w:rPr>
                <w:color w:val="1f1f1f"/>
                <w:sz w:val="26"/>
                <w:szCs w:val="26"/>
                <w:rtl w:val="0"/>
              </w:rPr>
              <w:t xml:space="preserve">2</w:t>
              <w:br w:type="textWrapping"/>
              <w:t xml:space="preserve">5</w:t>
              <w:br w:type="textWrapping"/>
              <w:t xml:space="preserve">40 30 35 80 100</w:t>
              <w:br w:type="textWrapping"/>
              <w:t xml:space="preserve">8</w:t>
              <w:br w:type="textWrapping"/>
              <w:t xml:space="preserve">40 30 32 35 80 90 100 120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B">
            <w:pPr>
              <w:spacing w:line="240" w:lineRule="auto"/>
              <w:rPr>
                <w:color w:val="1f1f1f"/>
                <w:sz w:val="26"/>
                <w:szCs w:val="26"/>
              </w:rPr>
            </w:pPr>
            <w:r w:rsidDel="00000000" w:rsidR="00000000" w:rsidRPr="00000000">
              <w:rPr>
                <w:color w:val="1f1f1f"/>
                <w:sz w:val="26"/>
                <w:szCs w:val="26"/>
                <w:rtl w:val="0"/>
              </w:rPr>
              <w:t xml:space="preserve">35 30 100 80 40</w:t>
              <w:br w:type="textWrapping"/>
              <w:t xml:space="preserve">35 32 30 120 100 90 80 40</w:t>
            </w:r>
          </w:p>
        </w:tc>
      </w:tr>
    </w:tbl>
    <w:p w:rsidR="00000000" w:rsidDel="00000000" w:rsidP="00000000" w:rsidRDefault="00000000" w:rsidRPr="00000000" w14:paraId="0000018C">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8D">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8E">
      <w:pPr>
        <w:rPr>
          <w:sz w:val="26"/>
          <w:szCs w:val="26"/>
        </w:rPr>
      </w:pPr>
      <w:r w:rsidDel="00000000" w:rsidR="00000000" w:rsidRPr="00000000">
        <w:rPr>
          <w:sz w:val="26"/>
          <w:szCs w:val="26"/>
          <w:rtl w:val="0"/>
        </w:rPr>
        <w:t xml:space="preserve">DSA11002. Cây biểu thức 2</w:t>
      </w:r>
    </w:p>
    <w:p w:rsidR="00000000" w:rsidDel="00000000" w:rsidP="00000000" w:rsidRDefault="00000000" w:rsidRPr="00000000" w14:paraId="0000018F">
      <w:pPr>
        <w:spacing w:after="280" w:line="240" w:lineRule="auto"/>
        <w:rPr>
          <w:color w:val="1f1f1f"/>
          <w:sz w:val="26"/>
          <w:szCs w:val="26"/>
        </w:rPr>
      </w:pPr>
      <w:r w:rsidDel="00000000" w:rsidR="00000000" w:rsidRPr="00000000">
        <w:rPr>
          <w:color w:val="1f1f1f"/>
          <w:sz w:val="26"/>
          <w:szCs w:val="26"/>
          <w:rtl w:val="0"/>
        </w:rPr>
        <w:t xml:space="preserve">Cho một cây biểu thức là một cây nhị phân đầy đủ bao gồm các phép toán +, -, *. / và một số toán hạng có giá trị nguyên. Nhiệm vụ của bạn là hãy tính toán giá trị biểu thức được biểu diễn trên cây nhị phân đầy đủ. Ví dụ với cây dưới đây là biểu diễn của biểu thức P = ( (5*4) + (100-20)) sẽ cho ta giá trị là 100.</w:t>
      </w:r>
    </w:p>
    <w:p w:rsidR="00000000" w:rsidDel="00000000" w:rsidP="00000000" w:rsidRDefault="00000000" w:rsidRPr="00000000" w14:paraId="00000190">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91">
      <w:pPr>
        <w:numPr>
          <w:ilvl w:val="0"/>
          <w:numId w:val="3"/>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92">
      <w:pPr>
        <w:numPr>
          <w:ilvl w:val="0"/>
          <w:numId w:val="3"/>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là gồm hai dòng: dòng thứ nhất đưa vào N là số lượng node của cây; dòng thứ hai đưa vào nội dung các node của cây; các node được viết cách nhau một vài khoảng trống. Các số có giá trị nguyên không vượt quá 1000.</w:t>
      </w:r>
    </w:p>
    <w:p w:rsidR="00000000" w:rsidDel="00000000" w:rsidP="00000000" w:rsidRDefault="00000000" w:rsidRPr="00000000" w14:paraId="00000193">
      <w:pPr>
        <w:numPr>
          <w:ilvl w:val="0"/>
          <w:numId w:val="3"/>
        </w:numPr>
        <w:spacing w:after="280" w:before="0" w:line="240" w:lineRule="auto"/>
        <w:ind w:left="720" w:hanging="360"/>
        <w:rPr>
          <w:color w:val="1f1f1f"/>
          <w:sz w:val="26"/>
          <w:szCs w:val="26"/>
        </w:rPr>
      </w:pPr>
      <w:sdt>
        <w:sdtPr>
          <w:tag w:val="goog_rdk_39"/>
        </w:sdtPr>
        <w:sdtContent>
          <w:r w:rsidDel="00000000" w:rsidR="00000000" w:rsidRPr="00000000">
            <w:rPr>
              <w:rFonts w:ascii="Caudex" w:cs="Caudex" w:eastAsia="Caudex" w:hAnsi="Caudex"/>
              <w:color w:val="1f1f1f"/>
              <w:sz w:val="26"/>
              <w:szCs w:val="26"/>
              <w:rtl w:val="0"/>
            </w:rPr>
            <w:t xml:space="preserve">T, N, P thỏa mãn ràng buộc : 1≤T≤100; 1≤N, lenght(P)≤100.</w:t>
          </w:r>
        </w:sdtContent>
      </w:sdt>
    </w:p>
    <w:p w:rsidR="00000000" w:rsidDel="00000000" w:rsidP="00000000" w:rsidRDefault="00000000" w:rsidRPr="00000000" w14:paraId="00000194">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95">
      <w:pPr>
        <w:numPr>
          <w:ilvl w:val="0"/>
          <w:numId w:val="4"/>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giá trị của cây biểu thức.</w:t>
      </w:r>
    </w:p>
    <w:p w:rsidR="00000000" w:rsidDel="00000000" w:rsidP="00000000" w:rsidRDefault="00000000" w:rsidRPr="00000000" w14:paraId="00000196">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3"/>
        <w:tblW w:w="808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3945"/>
        <w:gridCol w:w="4140"/>
        <w:tblGridChange w:id="0">
          <w:tblGrid>
            <w:gridCol w:w="3945"/>
            <w:gridCol w:w="41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7">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8">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9">
            <w:pPr>
              <w:spacing w:line="240" w:lineRule="auto"/>
              <w:rPr>
                <w:color w:val="1f1f1f"/>
                <w:sz w:val="26"/>
                <w:szCs w:val="26"/>
              </w:rPr>
            </w:pPr>
            <w:r w:rsidDel="00000000" w:rsidR="00000000" w:rsidRPr="00000000">
              <w:rPr>
                <w:color w:val="1f1f1f"/>
                <w:sz w:val="26"/>
                <w:szCs w:val="26"/>
                <w:rtl w:val="0"/>
              </w:rPr>
              <w:t xml:space="preserve">2</w:t>
              <w:br w:type="textWrapping"/>
              <w:t xml:space="preserve">7</w:t>
              <w:br w:type="textWrapping"/>
              <w:t xml:space="preserve">+ * - 5 4 100 20</w:t>
              <w:br w:type="textWrapping"/>
              <w:t xml:space="preserve">3</w:t>
              <w:br w:type="textWrapping"/>
              <w:t xml:space="preserve">- 4 7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A">
            <w:pPr>
              <w:spacing w:line="240" w:lineRule="auto"/>
              <w:rPr>
                <w:color w:val="1f1f1f"/>
                <w:sz w:val="26"/>
                <w:szCs w:val="26"/>
              </w:rPr>
            </w:pPr>
            <w:r w:rsidDel="00000000" w:rsidR="00000000" w:rsidRPr="00000000">
              <w:rPr>
                <w:color w:val="1f1f1f"/>
                <w:sz w:val="26"/>
                <w:szCs w:val="26"/>
                <w:rtl w:val="0"/>
              </w:rPr>
              <w:t xml:space="preserve">100</w:t>
              <w:br w:type="textWrapping"/>
              <w:t xml:space="preserve">-3</w:t>
            </w:r>
          </w:p>
        </w:tc>
      </w:tr>
    </w:tbl>
    <w:p w:rsidR="00000000" w:rsidDel="00000000" w:rsidP="00000000" w:rsidRDefault="00000000" w:rsidRPr="00000000" w14:paraId="0000019B">
      <w:pPr>
        <w:rPr>
          <w:sz w:val="26"/>
          <w:szCs w:val="26"/>
        </w:rPr>
      </w:pPr>
      <w:r w:rsidDel="00000000" w:rsidR="00000000" w:rsidRPr="00000000">
        <w:rPr>
          <w:rtl w:val="0"/>
        </w:rPr>
      </w:r>
    </w:p>
    <w:p w:rsidR="00000000" w:rsidDel="00000000" w:rsidP="00000000" w:rsidRDefault="00000000" w:rsidRPr="00000000" w14:paraId="0000019C">
      <w:pPr>
        <w:spacing w:after="280" w:line="240" w:lineRule="auto"/>
        <w:rPr>
          <w:color w:val="1f1f1f"/>
          <w:sz w:val="26"/>
          <w:szCs w:val="26"/>
        </w:rPr>
      </w:pPr>
      <w:r w:rsidDel="00000000" w:rsidR="00000000" w:rsidRPr="00000000">
        <w:rPr>
          <w:color w:val="1f1f1f"/>
          <w:sz w:val="26"/>
          <w:szCs w:val="26"/>
          <w:rtl w:val="0"/>
        </w:rPr>
        <w:t xml:space="preserve">DSA11021. Node lá của cây nhị phân tìm kiếm</w:t>
      </w:r>
    </w:p>
    <w:p w:rsidR="00000000" w:rsidDel="00000000" w:rsidP="00000000" w:rsidRDefault="00000000" w:rsidRPr="00000000" w14:paraId="0000019D">
      <w:pPr>
        <w:spacing w:after="280" w:line="240" w:lineRule="auto"/>
        <w:rPr>
          <w:color w:val="1f1f1f"/>
          <w:sz w:val="26"/>
          <w:szCs w:val="26"/>
        </w:rPr>
      </w:pPr>
      <w:r w:rsidDel="00000000" w:rsidR="00000000" w:rsidRPr="00000000">
        <w:rPr>
          <w:color w:val="1f1f1f"/>
          <w:sz w:val="26"/>
          <w:szCs w:val="26"/>
          <w:rtl w:val="0"/>
        </w:rPr>
        <w:t xml:space="preserve">Cho dãy số gồm N số là phép duyệt theo thứ tự trước (Preorder) của một cây nhị phân tìm kiếm. Hãy in ra tất cả các node lá của cây ?</w:t>
      </w:r>
    </w:p>
    <w:p w:rsidR="00000000" w:rsidDel="00000000" w:rsidP="00000000" w:rsidRDefault="00000000" w:rsidRPr="00000000" w14:paraId="0000019E">
      <w:pPr>
        <w:spacing w:after="280" w:line="240" w:lineRule="auto"/>
        <w:rPr>
          <w:color w:val="1f1f1f"/>
          <w:sz w:val="26"/>
          <w:szCs w:val="26"/>
        </w:rPr>
      </w:pPr>
      <w:r w:rsidDel="00000000" w:rsidR="00000000" w:rsidRPr="00000000">
        <w:rPr>
          <w:color w:val="1f1f1f"/>
          <w:sz w:val="26"/>
          <w:szCs w:val="26"/>
          <w:rtl w:val="0"/>
        </w:rPr>
        <w:t xml:space="preserve">Ví dụ với dãy A[] = {30, 20, 15, 25, 23, 28, 40, 35, 33, 38, 45} là phép duyệt cây theo thứ tự trước sẽ cho ta kết quả: 15, 23, 28, 33, 38, 45.                                           </w:t>
      </w:r>
    </w:p>
    <w:p w:rsidR="00000000" w:rsidDel="00000000" w:rsidP="00000000" w:rsidRDefault="00000000" w:rsidRPr="00000000" w14:paraId="0000019F">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1A0">
      <w:pPr>
        <w:numPr>
          <w:ilvl w:val="0"/>
          <w:numId w:val="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 (T≤100).</w:t>
      </w:r>
    </w:p>
    <w:p w:rsidR="00000000" w:rsidDel="00000000" w:rsidP="00000000" w:rsidRDefault="00000000" w:rsidRPr="00000000" w14:paraId="000001A1">
      <w:pPr>
        <w:numPr>
          <w:ilvl w:val="0"/>
          <w:numId w:val="5"/>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gồm 2 dòng: dòng thứ nhất là số tự nhiên N (N≤1000). Dòng tiếp theo là N số là phép duyệt theo thứ tự trước của cây BST.</w:t>
      </w:r>
    </w:p>
    <w:p w:rsidR="00000000" w:rsidDel="00000000" w:rsidP="00000000" w:rsidRDefault="00000000" w:rsidRPr="00000000" w14:paraId="000001A2">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A3">
      <w:pPr>
        <w:numPr>
          <w:ilvl w:val="0"/>
          <w:numId w:val="8"/>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1A4">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4"/>
        <w:tblW w:w="937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5985"/>
        <w:gridCol w:w="3390"/>
        <w:tblGridChange w:id="0">
          <w:tblGrid>
            <w:gridCol w:w="5985"/>
            <w:gridCol w:w="339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5">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6">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7">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A8">
            <w:pPr>
              <w:spacing w:after="280" w:line="240" w:lineRule="auto"/>
              <w:rPr>
                <w:color w:val="1f1f1f"/>
                <w:sz w:val="26"/>
                <w:szCs w:val="26"/>
              </w:rPr>
            </w:pPr>
            <w:r w:rsidDel="00000000" w:rsidR="00000000" w:rsidRPr="00000000">
              <w:rPr>
                <w:color w:val="1f1f1f"/>
                <w:sz w:val="26"/>
                <w:szCs w:val="26"/>
                <w:rtl w:val="0"/>
              </w:rPr>
              <w:t xml:space="preserve">6</w:t>
            </w:r>
          </w:p>
          <w:p w:rsidR="00000000" w:rsidDel="00000000" w:rsidP="00000000" w:rsidRDefault="00000000" w:rsidRPr="00000000" w14:paraId="000001A9">
            <w:pPr>
              <w:spacing w:after="280" w:line="240" w:lineRule="auto"/>
              <w:rPr>
                <w:color w:val="1f1f1f"/>
                <w:sz w:val="26"/>
                <w:szCs w:val="26"/>
              </w:rPr>
            </w:pPr>
            <w:r w:rsidDel="00000000" w:rsidR="00000000" w:rsidRPr="00000000">
              <w:rPr>
                <w:color w:val="1f1f1f"/>
                <w:sz w:val="26"/>
                <w:szCs w:val="26"/>
                <w:rtl w:val="0"/>
              </w:rPr>
              <w:t xml:space="preserve">10 5 1 7 40 50</w:t>
            </w:r>
          </w:p>
          <w:p w:rsidR="00000000" w:rsidDel="00000000" w:rsidP="00000000" w:rsidRDefault="00000000" w:rsidRPr="00000000" w14:paraId="000001AA">
            <w:pPr>
              <w:spacing w:after="280" w:line="240" w:lineRule="auto"/>
              <w:rPr>
                <w:color w:val="1f1f1f"/>
                <w:sz w:val="26"/>
                <w:szCs w:val="26"/>
              </w:rPr>
            </w:pPr>
            <w:r w:rsidDel="00000000" w:rsidR="00000000" w:rsidRPr="00000000">
              <w:rPr>
                <w:color w:val="1f1f1f"/>
                <w:sz w:val="26"/>
                <w:szCs w:val="26"/>
                <w:rtl w:val="0"/>
              </w:rPr>
              <w:t xml:space="preserve">11</w:t>
            </w:r>
          </w:p>
          <w:p w:rsidR="00000000" w:rsidDel="00000000" w:rsidP="00000000" w:rsidRDefault="00000000" w:rsidRPr="00000000" w14:paraId="000001AB">
            <w:pPr>
              <w:spacing w:line="240" w:lineRule="auto"/>
              <w:rPr>
                <w:color w:val="1f1f1f"/>
                <w:sz w:val="26"/>
                <w:szCs w:val="26"/>
              </w:rPr>
            </w:pPr>
            <w:r w:rsidDel="00000000" w:rsidR="00000000" w:rsidRPr="00000000">
              <w:rPr>
                <w:color w:val="1f1f1f"/>
                <w:sz w:val="26"/>
                <w:szCs w:val="26"/>
                <w:rtl w:val="0"/>
              </w:rPr>
              <w:t xml:space="preserve">30 20 15 25 23 28 40 35 33 38 45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C">
            <w:pPr>
              <w:spacing w:after="280" w:line="240" w:lineRule="auto"/>
              <w:rPr>
                <w:color w:val="1f1f1f"/>
                <w:sz w:val="26"/>
                <w:szCs w:val="26"/>
              </w:rPr>
            </w:pPr>
            <w:r w:rsidDel="00000000" w:rsidR="00000000" w:rsidRPr="00000000">
              <w:rPr>
                <w:color w:val="1f1f1f"/>
                <w:sz w:val="26"/>
                <w:szCs w:val="26"/>
                <w:rtl w:val="0"/>
              </w:rPr>
              <w:t xml:space="preserve">1 7 50</w:t>
            </w:r>
          </w:p>
          <w:p w:rsidR="00000000" w:rsidDel="00000000" w:rsidP="00000000" w:rsidRDefault="00000000" w:rsidRPr="00000000" w14:paraId="000001AD">
            <w:pPr>
              <w:spacing w:line="240" w:lineRule="auto"/>
              <w:rPr>
                <w:color w:val="1f1f1f"/>
                <w:sz w:val="26"/>
                <w:szCs w:val="26"/>
              </w:rPr>
            </w:pPr>
            <w:r w:rsidDel="00000000" w:rsidR="00000000" w:rsidRPr="00000000">
              <w:rPr>
                <w:color w:val="1f1f1f"/>
                <w:sz w:val="26"/>
                <w:szCs w:val="26"/>
                <w:rtl w:val="0"/>
              </w:rPr>
              <w:t xml:space="preserve">15 23 28 33 38 45</w:t>
            </w:r>
          </w:p>
        </w:tc>
      </w:tr>
    </w:tbl>
    <w:p w:rsidR="00000000" w:rsidDel="00000000" w:rsidP="00000000" w:rsidRDefault="00000000" w:rsidRPr="00000000" w14:paraId="000001AE">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AF">
      <w:pPr>
        <w:rPr>
          <w:sz w:val="26"/>
          <w:szCs w:val="26"/>
        </w:rPr>
      </w:pP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ungsuh"/>
  <w:font w:name="Times New Roman"/>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D146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5440D"/>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sid w:val="0075440D"/>
    <w:rPr>
      <w:b w:val="1"/>
      <w:bCs w:val="1"/>
    </w:rPr>
  </w:style>
  <w:style w:type="character" w:styleId="Heading1Char" w:customStyle="1">
    <w:name w:val="Heading 1 Char"/>
    <w:basedOn w:val="DefaultParagraphFont"/>
    <w:link w:val="Heading1"/>
    <w:uiPriority w:val="9"/>
    <w:rsid w:val="004D146E"/>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fSzCJT7yR7CYrKWNh8PcpfQ6eQ==">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2021-07-14T09:47:00Z</dcterms:created>
  <dc:creator>Xuan Loc</dc:creator>
</cp:coreProperties>
</file>