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 Light" w:cs="Calibri Light" w:eastAsia="Calibri Light" w:hAnsi="Calibri Light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A. Merging arrays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B. Number of smaller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C. Number of Equal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D. Segment With Small Sum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E. Segment With big Sum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F. Number of Segments with small sum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G. Number of Segments with big sum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H. Segments with small set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Mọi thắc mắc và góp ý về đề bài các bạn liên hệ với mình qua địa chỉ email:</w:t>
      </w:r>
    </w:p>
    <w:p w:rsidR="00000000" w:rsidDel="00000000" w:rsidP="00000000" w:rsidRDefault="00000000" w:rsidRPr="00000000" w14:paraId="00000020">
      <w:pPr>
        <w:rPr>
          <w:color w:val="000000"/>
          <w:sz w:val="26"/>
          <w:szCs w:val="26"/>
        </w:rPr>
      </w:pPr>
      <w:hyperlink r:id="rId7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andrew168545824@gmail.com</w:t>
        </w:r>
      </w:hyperlink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u w:val="none"/>
          <w:rtl w:val="0"/>
        </w:rPr>
        <w:t xml:space="preserve">hoặc Zalo/Telegram : 0965303260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Các bạn có thể tham khảo video lời giải của mình tại</w:t>
      </w:r>
    </w:p>
    <w:p w:rsidR="00000000" w:rsidDel="00000000" w:rsidP="00000000" w:rsidRDefault="00000000" w:rsidRPr="00000000" w14:paraId="00000022">
      <w:pPr>
        <w:rPr>
          <w:color w:val="000000"/>
          <w:sz w:val="26"/>
          <w:szCs w:val="26"/>
        </w:rPr>
      </w:pPr>
      <w:hyperlink r:id="rId8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https://cutt.ly/WmI0f6O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POINTERS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A. Merging arrays</w:t>
      </w:r>
    </w:p>
    <w:p w:rsidR="00000000" w:rsidDel="00000000" w:rsidP="00000000" w:rsidRDefault="00000000" w:rsidRPr="00000000" w14:paraId="00000027">
      <w:pPr>
        <w:shd w:fill="ffffff" w:val="clear"/>
        <w:spacing w:after="0"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You are given two arrays, sorted in non-decreasing order. Merge them into one sorted array.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color w:val="222222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 and m, the sizes of the arrays (1≤n,m≤10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 n integers ai, elements of the first array, the third line contains m integers bi, elements of the second array (−10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≤ai,bi≤10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Print n+m integers, the merged array.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1"/>
        <w:tblW w:w="9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1 6 9 13 18 18</w:t>
            </w:r>
          </w:p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2 3 8 13 15 21 25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1 2 3 6 8 9 13 13 15 18 18 21 25</w:t>
            </w:r>
          </w:p>
        </w:tc>
      </w:tr>
    </w:tbl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 </w:t>
      </w:r>
      <w:hyperlink r:id="rId9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https://paste.ofcode.org/4kVdHF2m85ybSMUfDieuqH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B. Number of smaller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You are given two arrays, sorted in non-decreasing order. For each element of the second array, find the number of elements in the first array strictly less than it.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The first line contains integers </w:t>
      </w:r>
      <w:sdt>
        <w:sdtPr>
          <w:tag w:val="goog_rdk_3"/>
        </w:sdtPr>
        <w:sdtContent>
          <w:del w:author="Ânnn Cutee" w:id="0" w:date="2022-01-27T02:58:38Z">
            <w:r w:rsidDel="00000000" w:rsidR="00000000" w:rsidRPr="00000000">
              <w:rPr>
                <w:color w:val="222222"/>
                <w:sz w:val="26"/>
                <w:szCs w:val="26"/>
                <w:rtl w:val="0"/>
              </w:rPr>
              <w:delText xml:space="preserve">n</w:delText>
            </w:r>
          </w:del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n and mm, the sizes of the arrays (1≤n,m≤10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 n integers ai, elements of the first array, the third line contains m integers bi, elements of the second array (−10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≤ai,bi≤10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Print m numbers, the number of elements of the first array less than each of the elements of the second array.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2"/>
        <w:tblW w:w="9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1 6 9 13 18 18</w:t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2 3 8 13 15 21 25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1 1 2 3 4 6 6</w:t>
            </w:r>
          </w:p>
        </w:tc>
      </w:tr>
    </w:tbl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https://paste.ofcode.org/3aAdGaTeyxTqSCznwbT5gNY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C. Number of Equal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You are given two arrays aa and bb, sorted in non-decreasing order. Find the number of pairs (i,j) for which ai=bj.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color w:val="222222"/>
          <w:sz w:val="26"/>
          <w:szCs w:val="26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nn and mm, the sizes of the arrays (1≤n,m≤10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 n integers ai, elements of the first array, the third line contains m integers bi, elements of the second array (−10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≤ai,bi≤10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hd w:fill="ffffff" w:val="clear"/>
        <w:spacing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Print one number, the answer to the problem.</w:t>
      </w:r>
    </w:p>
    <w:p w:rsidR="00000000" w:rsidDel="00000000" w:rsidP="00000000" w:rsidRDefault="00000000" w:rsidRPr="00000000" w14:paraId="0000004C">
      <w:pPr>
        <w:shd w:fill="ffffff" w:val="clear"/>
        <w:spacing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Example</w:t>
      </w:r>
    </w:p>
    <w:tbl>
      <w:tblPr>
        <w:tblStyle w:val="Table3"/>
        <w:tblW w:w="9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rHeight w:val="881.92382812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8 7</w:t>
            </w:r>
          </w:p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1 1 3 3 3 5 8 8</w:t>
            </w:r>
          </w:p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1 3 3 4 5 5 5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https://paste.ofcode.org/37Qns7S7MHjSWNKvL66grw6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D. Segment With Small Sum</w:t>
      </w:r>
    </w:p>
    <w:p w:rsidR="00000000" w:rsidDel="00000000" w:rsidP="00000000" w:rsidRDefault="00000000" w:rsidRPr="00000000" w14:paraId="00000056">
      <w:pPr>
        <w:shd w:fill="ffffff" w:val="clear"/>
        <w:spacing w:after="280" w:before="280" w:lineRule="auto"/>
        <w:rPr>
          <w:color w:val="222222"/>
          <w:sz w:val="26"/>
          <w:szCs w:val="26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Given an array of n integers ai. Let's say that the segment of this array a[l..r] (1≤l≤r≤n) is good if the sum of elements on this segment is at most s. Your task is to find the longest good segment.</w:t>
          </w:r>
        </w:sdtContent>
      </w:sdt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Input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nn and s (1≤n≤10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, 1≤s≤10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18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 integers ai (1≤ai≤10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9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Print one integer, the length of the longest good segment. If there are no such segments, print -1.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4"/>
        <w:tblW w:w="8130.0" w:type="dxa"/>
        <w:jc w:val="left"/>
        <w:tblInd w:w="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5"/>
        <w:gridCol w:w="4695"/>
        <w:tblGridChange w:id="0">
          <w:tblGrid>
            <w:gridCol w:w="3435"/>
            <w:gridCol w:w="4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7 20</w:t>
            </w:r>
          </w:p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0">
      <w:pPr>
        <w:rPr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https://paste.ofcode.org/cgsbXv8b7mRkAUCmJusfW3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E. Segment With big Sum</w:t>
      </w:r>
    </w:p>
    <w:p w:rsidR="00000000" w:rsidDel="00000000" w:rsidP="00000000" w:rsidRDefault="00000000" w:rsidRPr="00000000" w14:paraId="00000064">
      <w:pPr>
        <w:shd w:fill="ffffff" w:val="clear"/>
        <w:spacing w:after="280" w:before="280" w:lineRule="auto"/>
        <w:rPr>
          <w:color w:val="000000"/>
          <w:sz w:val="26"/>
          <w:szCs w:val="26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6"/>
              <w:szCs w:val="26"/>
              <w:rtl w:val="0"/>
            </w:rPr>
            <w:t xml:space="preserve">Given an array of n integers aiai. Let's say that the segment of this array a[l..r] (1≤l≤r≤n) is good if the sum of elements on this segment is at least s. Your task is to find the shortest good segment.</w:t>
          </w:r>
        </w:sdtContent>
      </w:sdt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color w:val="222222"/>
          <w:sz w:val="26"/>
          <w:szCs w:val="26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 and s (1≤n≤10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, 1≤s≤10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18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 integers ai (1≤ai≤10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8">
      <w:pPr>
        <w:shd w:fill="ffffff" w:val="clear"/>
        <w:rPr>
          <w:color w:val="222222"/>
          <w:sz w:val="26"/>
          <w:szCs w:val="26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Print one integer, the length of the shortest good segment. If there are no such segments, print −1.</w:t>
          </w:r>
        </w:sdtContent>
      </w:sdt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5"/>
        <w:tblW w:w="9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rHeight w:val="462.9492187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7 20</w:t>
            </w:r>
          </w:p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 </w:t>
      </w:r>
      <w:hyperlink r:id="rId13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https://paste.ofcode.org/ibyJ3WWcUgCgegVhSEuPdv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F. Number of Segments with small sum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Given an array of n integers ai. Let's say that the segment of this array a[l..r] (1≤l≤r≤n) is good if the sum of elements on this segment is at most s. Your task is to find the number of good segments.</w:t>
          </w:r>
        </w:sdtContent>
      </w:sdt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 first line contains integers n and s (1≤n≤10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, 1≤s≤10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18</w:t>
      </w: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). The second line contains integers ai (1≤ai≤10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one integer, the number of good segments.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6"/>
        <w:tblW w:w="9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7 20</w:t>
            </w:r>
          </w:p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https://paste.ofcode.org/BbjqZCju7Si8g6yzXxLWCg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G. Number of Segments with big sum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Given an array of n integers ai. Let's say that the segment of this array a[l..r] (1≤l≤r≤n) is good if the sum of elements on this segment is at least s. Your task is to find the number of good segments.</w:t>
          </w:r>
        </w:sdtContent>
      </w:sdt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 first line contains integers n and s (1≤n≤10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, 1≤s≤10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18</w:t>
      </w: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). The second line contains integers ai (1≤ai≤10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one integer, the number of good segments.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7"/>
        <w:tblW w:w="9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7 20</w:t>
            </w:r>
          </w:p>
          <w:p w:rsidR="00000000" w:rsidDel="00000000" w:rsidP="00000000" w:rsidRDefault="00000000" w:rsidRPr="00000000" w14:paraId="000000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https://paste.ofcode.org/MZzU5VWvq3YckUKDqwSTUE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H. Segments with small set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Given an array of n integers ai. Let's say that a segment of this array a[l..r] (1≤l≤r≤n) is good if there are no more than k unique elements on this segment. Your task is to find the number of different good segments.</w:t>
          </w:r>
        </w:sdtContent>
      </w:sdt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 first line contains integers n and k (1≤n≤10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, 0≤k≤n). The second line contains integers ai (1≤ai≤10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one integer, the number of good segments.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8"/>
        <w:tblW w:w="940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0"/>
        <w:gridCol w:w="4695"/>
        <w:tblGridChange w:id="0">
          <w:tblGrid>
            <w:gridCol w:w="4710"/>
            <w:gridCol w:w="4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7 3</w:t>
            </w:r>
          </w:p>
          <w:p w:rsidR="00000000" w:rsidDel="00000000" w:rsidP="00000000" w:rsidRDefault="00000000" w:rsidRPr="00000000" w14:paraId="0000009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 </w:t>
      </w:r>
      <w:hyperlink r:id="rId16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https://paste.ofcode.org/ULHPishdrHuxbgFWHerNrG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I. Segment with small Spread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Given an array of n integers ai. Let's say that a segment of this array a[l..r] (1≤l≤r≤n) is good if the difference between the maximum and minimum elements on this segment is at most k. Your task is to find the number of different good segments.</w:t>
          </w:r>
        </w:sdtContent>
      </w:sdt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 first line contains integers n and k (1≤n≤10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, 0≤k≤10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18</w:t>
      </w: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). The second line contains integers ai (1≤ai≤10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18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the number of good segments.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9"/>
        <w:tblW w:w="93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7 3</w:t>
            </w:r>
          </w:p>
          <w:p w:rsidR="00000000" w:rsidDel="00000000" w:rsidP="00000000" w:rsidRDefault="00000000" w:rsidRPr="00000000" w14:paraId="000000A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 </w:t>
      </w:r>
      <w:hyperlink r:id="rId17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https://paste.ofcode.org/ZvVbAy2MjtAhtCDSqEjWah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Độ phức tạp của code trên là O(nlogn), dễ tiếp cận hơn, các bạn có thể tham khảo cách sử dụng minimum queue để độ phức tạp là O(n).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tham khảo Minimum Stack/ Minimum Queue : 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hyperlink r:id="rId18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https://cp-algorithms.com/data_structures/stack_queue_modification.html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5840" w:w="12240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Calibri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shd w:fill="ffffff" w:val="clear"/>
      <w:tabs>
        <w:tab w:val="center" w:pos="4680"/>
        <w:tab w:val="right" w:pos="9360"/>
      </w:tabs>
      <w:spacing w:after="0" w:line="240" w:lineRule="auto"/>
      <w:rPr>
        <w:b w:val="1"/>
        <w:color w:val="222222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034028" cy="203402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4150613" y="3546638"/>
                        <a:ext cx="2390775" cy="466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@andrew2804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034028" cy="2034028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4028" cy="20340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034028" cy="2034028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4150613" y="3546638"/>
                        <a:ext cx="2390775" cy="466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@andrew2804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034028" cy="2034028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4028" cy="20340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034028" cy="203402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4150613" y="3546638"/>
                        <a:ext cx="2390775" cy="466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@andrew2804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034028" cy="2034028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4028" cy="20340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461E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4B1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610E5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</w:rPr>
  </w:style>
  <w:style w:type="character" w:styleId="mi" w:customStyle="1">
    <w:name w:val="mi"/>
    <w:basedOn w:val="DefaultParagraphFont"/>
    <w:rsid w:val="000610E5"/>
  </w:style>
  <w:style w:type="character" w:styleId="mo" w:customStyle="1">
    <w:name w:val="mo"/>
    <w:basedOn w:val="DefaultParagraphFont"/>
    <w:rsid w:val="000610E5"/>
  </w:style>
  <w:style w:type="character" w:styleId="mjxassistivemathml" w:customStyle="1">
    <w:name w:val="mjx_assistive_mathml"/>
    <w:basedOn w:val="DefaultParagraphFont"/>
    <w:rsid w:val="000610E5"/>
  </w:style>
  <w:style w:type="character" w:styleId="mn" w:customStyle="1">
    <w:name w:val="mn"/>
    <w:basedOn w:val="DefaultParagraphFont"/>
    <w:rsid w:val="000610E5"/>
  </w:style>
  <w:style w:type="table" w:styleId="TableGrid">
    <w:name w:val="Table Grid"/>
    <w:basedOn w:val="TableNormal"/>
    <w:uiPriority w:val="39"/>
    <w:rsid w:val="00882D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4B1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3461E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61E3"/>
  </w:style>
  <w:style w:type="paragraph" w:styleId="Footer">
    <w:name w:val="footer"/>
    <w:basedOn w:val="Normal"/>
    <w:link w:val="FooterChar"/>
    <w:uiPriority w:val="99"/>
    <w:unhideWhenUsed w:val="1"/>
    <w:rsid w:val="003461E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61E3"/>
  </w:style>
  <w:style w:type="character" w:styleId="Heading1Char" w:customStyle="1">
    <w:name w:val="Heading 1 Char"/>
    <w:basedOn w:val="DefaultParagraphFont"/>
    <w:link w:val="Heading1"/>
    <w:uiPriority w:val="9"/>
    <w:rsid w:val="003461E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461E3"/>
    <w:pPr>
      <w:outlineLvl w:val="9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461E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 w:val="1"/>
    <w:rsid w:val="003461E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yperlink" Target="https://paste.ofcode.org/37Qns7S7MHjSWNKvL66grw6" TargetMode="External"/><Relationship Id="rId22" Type="http://schemas.openxmlformats.org/officeDocument/2006/relationships/footer" Target="footer3.xml"/><Relationship Id="rId10" Type="http://schemas.openxmlformats.org/officeDocument/2006/relationships/hyperlink" Target="https://paste.ofcode.org/3aAdGaTeyxTqSCznwbT5gNY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paste.ofcode.org/ibyJ3WWcUgCgegVhSEuPdv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paste.ofcode.org/cgsbXv8b7mRkAUCmJusfW3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ste.ofcode.org/4kVdHF2m85ybSMUfDieuqH" TargetMode="External"/><Relationship Id="rId15" Type="http://schemas.openxmlformats.org/officeDocument/2006/relationships/hyperlink" Target="https://paste.ofcode.org/MZzU5VWvq3YckUKDqwSTUE" TargetMode="External"/><Relationship Id="rId14" Type="http://schemas.openxmlformats.org/officeDocument/2006/relationships/hyperlink" Target="https://paste.ofcode.org/BbjqZCju7Si8g6yzXxLWCg" TargetMode="External"/><Relationship Id="rId17" Type="http://schemas.openxmlformats.org/officeDocument/2006/relationships/hyperlink" Target="https://paste.ofcode.org/ZvVbAy2MjtAhtCDSqEjWah" TargetMode="External"/><Relationship Id="rId16" Type="http://schemas.openxmlformats.org/officeDocument/2006/relationships/hyperlink" Target="https://paste.ofcode.org/ULHPishdrHuxbgFWHerNrG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cp-algorithms.com/data_structures/stack_queue_modification.html" TargetMode="External"/><Relationship Id="rId7" Type="http://schemas.openxmlformats.org/officeDocument/2006/relationships/hyperlink" Target="mailto:andrew168545824@gmail.com" TargetMode="External"/><Relationship Id="rId8" Type="http://schemas.openxmlformats.org/officeDocument/2006/relationships/hyperlink" Target="https://cutt.ly/WmI0f6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AS3H+jxqFtUvFe/4NU9tCcKqzw==">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2021-08-06T20:44:00Z</dcterms:created>
  <dc:creator>Xuan Loc</dc:creator>
</cp:coreProperties>
</file>